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84C47" w14:textId="77777777" w:rsidR="006B7C8E" w:rsidRPr="00091F7B" w:rsidRDefault="00091F7B" w:rsidP="00091F7B">
      <w:pPr>
        <w:jc w:val="center"/>
        <w:rPr>
          <w:rFonts w:asciiTheme="minorHAnsi" w:hAnsiTheme="minorHAnsi" w:cs="Times New Roman"/>
          <w:i/>
          <w:sz w:val="28"/>
          <w:szCs w:val="28"/>
          <w:rPrChange w:id="0" w:author="Martin Urbanec" w:date="2015-01-19T17:17:00Z">
            <w:rPr/>
          </w:rPrChange>
        </w:rPr>
        <w:pPrChange w:id="1" w:author="Martin Urbanec" w:date="2015-01-19T17:16:00Z">
          <w:pPr>
            <w:pStyle w:val="Odstavecseseznamem"/>
            <w:numPr>
              <w:numId w:val="2"/>
            </w:numPr>
            <w:ind w:left="4050" w:hanging="360"/>
          </w:pPr>
        </w:pPrChange>
      </w:pPr>
      <w:ins w:id="2" w:author="Martin Urbanec" w:date="2015-01-19T17:16:00Z">
        <w:r w:rsidRPr="00091F7B">
          <w:rPr>
            <w:rFonts w:asciiTheme="minorHAnsi" w:hAnsiTheme="minorHAnsi" w:cs="Times New Roman"/>
            <w:i/>
            <w:sz w:val="28"/>
            <w:szCs w:val="28"/>
            <w:rPrChange w:id="3" w:author="Martin Urbanec" w:date="2015-01-19T17:17:00Z">
              <w:rPr>
                <w:rFonts w:ascii="Lucida Calligraphy" w:hAnsi="Lucida Calligraphy" w:cs="Times New Roman"/>
                <w:b/>
                <w:sz w:val="28"/>
                <w:szCs w:val="28"/>
              </w:rPr>
            </w:rPrChange>
          </w:rPr>
          <w:t>Kapitola první</w:t>
        </w:r>
      </w:ins>
    </w:p>
    <w:p w14:paraId="26034099" w14:textId="77777777" w:rsidR="006E1C61" w:rsidRPr="00091F7B" w:rsidRDefault="000C45B7" w:rsidP="00091F7B">
      <w:pPr>
        <w:jc w:val="center"/>
        <w:rPr>
          <w:rFonts w:asciiTheme="minorHAnsi" w:hAnsiTheme="minorHAnsi" w:cs="Times New Roman"/>
          <w:b/>
          <w:sz w:val="28"/>
          <w:szCs w:val="28"/>
          <w:rPrChange w:id="4" w:author="Martin Urbanec" w:date="2015-01-19T17:17:00Z">
            <w:rPr>
              <w:rFonts w:ascii="Lucida Calligraphy" w:hAnsi="Lucida Calligraphy" w:cs="Times New Roman"/>
              <w:b/>
              <w:sz w:val="28"/>
              <w:szCs w:val="28"/>
            </w:rPr>
          </w:rPrChange>
        </w:rPr>
        <w:pPrChange w:id="5" w:author="Martin Urbanec" w:date="2015-01-19T17:15:00Z">
          <w:pPr/>
        </w:pPrChange>
      </w:pPr>
      <w:r w:rsidRPr="00091F7B">
        <w:rPr>
          <w:rFonts w:asciiTheme="minorHAnsi" w:hAnsiTheme="minorHAnsi" w:cs="Times New Roman"/>
          <w:b/>
          <w:sz w:val="28"/>
          <w:szCs w:val="28"/>
          <w:rPrChange w:id="6" w:author="Martin Urbanec" w:date="2015-01-19T17:17:00Z">
            <w:rPr>
              <w:rFonts w:ascii="Lucida Calligraphy" w:hAnsi="Lucida Calligraphy" w:cs="Times New Roman"/>
              <w:b/>
              <w:sz w:val="28"/>
              <w:szCs w:val="28"/>
            </w:rPr>
          </w:rPrChange>
        </w:rPr>
        <w:t>Úvod</w:t>
      </w:r>
    </w:p>
    <w:p w14:paraId="65D1EA59" w14:textId="77777777" w:rsidR="00091F7B" w:rsidRPr="00091F7B" w:rsidRDefault="000C45B7" w:rsidP="000C45B7">
      <w:pPr>
        <w:rPr>
          <w:ins w:id="7" w:author="Martin Urbanec" w:date="2015-01-19T17:17:00Z"/>
          <w:rFonts w:asciiTheme="minorHAnsi" w:hAnsiTheme="minorHAnsi" w:cs="Times New Roman"/>
          <w:sz w:val="28"/>
          <w:szCs w:val="28"/>
          <w:rPrChange w:id="8" w:author="Martin Urbanec" w:date="2015-01-19T17:17:00Z">
            <w:rPr>
              <w:ins w:id="9" w:author="Martin Urbanec" w:date="2015-01-19T17:17:00Z"/>
              <w:rFonts w:ascii="Lucida Calligraphy" w:hAnsi="Lucida Calligraphy" w:cs="Times New Roman"/>
              <w:sz w:val="28"/>
              <w:szCs w:val="28"/>
            </w:rPr>
          </w:rPrChange>
        </w:rPr>
      </w:pPr>
      <w:r w:rsidRPr="00091F7B">
        <w:rPr>
          <w:rFonts w:asciiTheme="minorHAnsi" w:hAnsiTheme="minorHAnsi" w:cs="Times New Roman"/>
          <w:sz w:val="28"/>
          <w:szCs w:val="28"/>
          <w:rPrChange w:id="10" w:author="Martin Urbanec" w:date="2015-01-19T17:17:00Z">
            <w:rPr>
              <w:rFonts w:ascii="Lucida Calligraphy" w:hAnsi="Lucida Calligraphy" w:cs="Times New Roman"/>
              <w:sz w:val="28"/>
              <w:szCs w:val="28"/>
            </w:rPr>
          </w:rPrChange>
        </w:rPr>
        <w:t xml:space="preserve">Ahoj, já jsem Zuzka, holka, která je vzhledem skoro úplně obyčejný člověk, ale s chováním je to někdy se mnou horší. Mám totiž mírně se projevující </w:t>
      </w:r>
      <w:ins w:id="11" w:author="Martin Urbanec" w:date="2015-01-19T17:17:00Z">
        <w:r w:rsidR="00091F7B" w:rsidRPr="00091F7B">
          <w:rPr>
            <w:rFonts w:asciiTheme="minorHAnsi" w:hAnsiTheme="minorHAnsi" w:cs="Times New Roman"/>
            <w:sz w:val="28"/>
            <w:szCs w:val="28"/>
            <w:rPrChange w:id="12" w:author="Martin Urbanec" w:date="2015-01-19T17:17:00Z">
              <w:rPr>
                <w:rFonts w:ascii="Lucida Calligraphy" w:hAnsi="Lucida Calligraphy" w:cs="Times New Roman"/>
                <w:sz w:val="28"/>
                <w:szCs w:val="28"/>
              </w:rPr>
            </w:rPrChange>
          </w:rPr>
          <w:t>A</w:t>
        </w:r>
      </w:ins>
      <w:del w:id="13" w:author="Martin Urbanec" w:date="2015-01-19T17:17:00Z">
        <w:r w:rsidRPr="00091F7B" w:rsidDel="00091F7B">
          <w:rPr>
            <w:rFonts w:asciiTheme="minorHAnsi" w:hAnsiTheme="minorHAnsi" w:cs="Times New Roman"/>
            <w:sz w:val="28"/>
            <w:szCs w:val="28"/>
            <w:rPrChange w:id="14" w:author="Martin Urbanec" w:date="2015-01-19T17:17:00Z">
              <w:rPr>
                <w:rFonts w:ascii="Lucida Calligraphy" w:hAnsi="Lucida Calligraphy" w:cs="Times New Roman"/>
                <w:sz w:val="28"/>
                <w:szCs w:val="28"/>
              </w:rPr>
            </w:rPrChange>
          </w:rPr>
          <w:delText>a</w:delText>
        </w:r>
      </w:del>
      <w:r w:rsidRPr="00091F7B">
        <w:rPr>
          <w:rFonts w:asciiTheme="minorHAnsi" w:hAnsiTheme="minorHAnsi" w:cs="Times New Roman"/>
          <w:sz w:val="28"/>
          <w:szCs w:val="28"/>
          <w:rPrChange w:id="15" w:author="Martin Urbanec" w:date="2015-01-19T17:17:00Z">
            <w:rPr>
              <w:rFonts w:ascii="Lucida Calligraphy" w:hAnsi="Lucida Calligraphy" w:cs="Times New Roman"/>
              <w:sz w:val="28"/>
              <w:szCs w:val="28"/>
            </w:rPr>
          </w:rPrChange>
        </w:rPr>
        <w:t>spergerův syn</w:t>
      </w:r>
      <w:r w:rsidR="00355368" w:rsidRPr="00091F7B">
        <w:rPr>
          <w:rFonts w:asciiTheme="minorHAnsi" w:hAnsiTheme="minorHAnsi" w:cs="Times New Roman"/>
          <w:sz w:val="28"/>
          <w:szCs w:val="28"/>
          <w:rPrChange w:id="16" w:author="Martin Urbanec" w:date="2015-01-19T17:17:00Z">
            <w:rPr>
              <w:rFonts w:ascii="Lucida Calligraphy" w:hAnsi="Lucida Calligraphy" w:cs="Times New Roman"/>
              <w:sz w:val="28"/>
              <w:szCs w:val="28"/>
            </w:rPr>
          </w:rPrChange>
        </w:rPr>
        <w:t xml:space="preserve">drom, což je jedna </w:t>
      </w:r>
      <w:r w:rsidRPr="00091F7B">
        <w:rPr>
          <w:rFonts w:asciiTheme="minorHAnsi" w:hAnsiTheme="minorHAnsi" w:cs="Times New Roman"/>
          <w:sz w:val="28"/>
          <w:szCs w:val="28"/>
          <w:rPrChange w:id="17" w:author="Martin Urbanec" w:date="2015-01-19T17:17:00Z">
            <w:rPr>
              <w:rFonts w:ascii="Lucida Calligraphy" w:hAnsi="Lucida Calligraphy" w:cs="Times New Roman"/>
              <w:sz w:val="28"/>
              <w:szCs w:val="28"/>
            </w:rPr>
          </w:rPrChange>
        </w:rPr>
        <w:t>z</w:t>
      </w:r>
      <w:r w:rsidR="00ED16F4" w:rsidRPr="00091F7B">
        <w:rPr>
          <w:rFonts w:asciiTheme="minorHAnsi" w:hAnsiTheme="minorHAnsi" w:cs="Times New Roman"/>
          <w:sz w:val="28"/>
          <w:szCs w:val="28"/>
          <w:rPrChange w:id="18" w:author="Martin Urbanec" w:date="2015-01-19T17:17:00Z">
            <w:rPr>
              <w:rFonts w:ascii="Lucida Calligraphy" w:hAnsi="Lucida Calligraphy" w:cs="Times New Roman"/>
              <w:sz w:val="28"/>
              <w:szCs w:val="28"/>
            </w:rPr>
          </w:rPrChange>
        </w:rPr>
        <w:t> </w:t>
      </w:r>
      <w:r w:rsidRPr="00091F7B">
        <w:rPr>
          <w:rFonts w:asciiTheme="minorHAnsi" w:hAnsiTheme="minorHAnsi" w:cs="Times New Roman"/>
          <w:sz w:val="28"/>
          <w:szCs w:val="28"/>
          <w:rPrChange w:id="19" w:author="Martin Urbanec" w:date="2015-01-19T17:17:00Z">
            <w:rPr>
              <w:rFonts w:ascii="Lucida Calligraphy" w:hAnsi="Lucida Calligraphy" w:cs="Times New Roman"/>
              <w:sz w:val="28"/>
              <w:szCs w:val="28"/>
            </w:rPr>
          </w:rPrChange>
        </w:rPr>
        <w:t>odlišností</w:t>
      </w:r>
      <w:r w:rsidR="00ED16F4" w:rsidRPr="00091F7B">
        <w:rPr>
          <w:rFonts w:asciiTheme="minorHAnsi" w:hAnsiTheme="minorHAnsi" w:cs="Times New Roman"/>
          <w:sz w:val="28"/>
          <w:szCs w:val="28"/>
          <w:rPrChange w:id="20" w:author="Martin Urbanec" w:date="2015-01-19T17:17:00Z">
            <w:rPr>
              <w:rFonts w:ascii="Lucida Calligraphy" w:hAnsi="Lucida Calligraphy" w:cs="Times New Roman"/>
              <w:sz w:val="28"/>
              <w:szCs w:val="28"/>
            </w:rPr>
          </w:rPrChange>
        </w:rPr>
        <w:t xml:space="preserve"> člověka. </w:t>
      </w:r>
    </w:p>
    <w:p w14:paraId="41183E16" w14:textId="77777777" w:rsidR="00091F7B" w:rsidRPr="00091F7B" w:rsidRDefault="00ED16F4" w:rsidP="000C45B7">
      <w:pPr>
        <w:rPr>
          <w:ins w:id="21" w:author="Martin Urbanec" w:date="2015-01-19T17:17:00Z"/>
          <w:rFonts w:asciiTheme="minorHAnsi" w:hAnsiTheme="minorHAnsi" w:cs="Times New Roman"/>
          <w:sz w:val="28"/>
          <w:szCs w:val="28"/>
          <w:rPrChange w:id="22" w:author="Martin Urbanec" w:date="2015-01-19T17:17:00Z">
            <w:rPr>
              <w:ins w:id="23" w:author="Martin Urbanec" w:date="2015-01-19T17:17:00Z"/>
              <w:rFonts w:ascii="Lucida Calligraphy" w:hAnsi="Lucida Calligraphy" w:cs="Times New Roman"/>
              <w:sz w:val="28"/>
              <w:szCs w:val="28"/>
            </w:rPr>
          </w:rPrChange>
        </w:rPr>
      </w:pPr>
      <w:r w:rsidRPr="00091F7B">
        <w:rPr>
          <w:rFonts w:asciiTheme="minorHAnsi" w:hAnsiTheme="minorHAnsi" w:cs="Times New Roman"/>
          <w:sz w:val="28"/>
          <w:szCs w:val="28"/>
          <w:rPrChange w:id="24" w:author="Martin Urbanec" w:date="2015-01-19T17:17:00Z">
            <w:rPr>
              <w:rFonts w:ascii="Lucida Calligraphy" w:hAnsi="Lucida Calligraphy" w:cs="Times New Roman"/>
              <w:sz w:val="28"/>
              <w:szCs w:val="28"/>
            </w:rPr>
          </w:rPrChange>
        </w:rPr>
        <w:t>Tuto poruchu měl například Albert Einstein, Steve Jobs, ale i autor Avatara či Pokémonů. Také ale můžeme mezi typické osoby s AS známou postavu z Teorie Velkého třesku, kterým je Sheldon Cooper.</w:t>
      </w:r>
      <w:del w:id="25" w:author="Martin Urbanec" w:date="2015-01-19T17:17:00Z">
        <w:r w:rsidRPr="00091F7B" w:rsidDel="00091F7B">
          <w:rPr>
            <w:rFonts w:asciiTheme="minorHAnsi" w:hAnsiTheme="minorHAnsi" w:cs="Times New Roman"/>
            <w:sz w:val="28"/>
            <w:szCs w:val="28"/>
            <w:rPrChange w:id="26" w:author="Martin Urbanec" w:date="2015-01-19T17:17:00Z">
              <w:rPr>
                <w:rFonts w:ascii="Lucida Calligraphy" w:hAnsi="Lucida Calligraphy" w:cs="Times New Roman"/>
                <w:sz w:val="28"/>
                <w:szCs w:val="28"/>
              </w:rPr>
            </w:rPrChange>
          </w:rPr>
          <w:delText xml:space="preserve"> </w:delText>
        </w:r>
        <w:r w:rsidR="000C45B7" w:rsidRPr="00091F7B" w:rsidDel="00091F7B">
          <w:rPr>
            <w:rFonts w:asciiTheme="minorHAnsi" w:hAnsiTheme="minorHAnsi" w:cs="Times New Roman"/>
            <w:sz w:val="28"/>
            <w:szCs w:val="28"/>
            <w:rPrChange w:id="27" w:author="Martin Urbanec" w:date="2015-01-19T17:17:00Z">
              <w:rPr>
                <w:rFonts w:ascii="Lucida Calligraphy" w:hAnsi="Lucida Calligraphy" w:cs="Times New Roman"/>
                <w:sz w:val="28"/>
                <w:szCs w:val="28"/>
              </w:rPr>
            </w:rPrChange>
          </w:rPr>
          <w:delText xml:space="preserve"> </w:delText>
        </w:r>
        <w:r w:rsidR="00AB4A96" w:rsidRPr="00091F7B" w:rsidDel="00091F7B">
          <w:rPr>
            <w:rFonts w:asciiTheme="minorHAnsi" w:hAnsiTheme="minorHAnsi" w:cs="Times New Roman"/>
            <w:sz w:val="28"/>
            <w:szCs w:val="28"/>
            <w:rPrChange w:id="28" w:author="Martin Urbanec" w:date="2015-01-19T17:17:00Z">
              <w:rPr>
                <w:rFonts w:ascii="Lucida Calligraphy" w:hAnsi="Lucida Calligraphy" w:cs="Times New Roman"/>
                <w:sz w:val="28"/>
                <w:szCs w:val="28"/>
              </w:rPr>
            </w:rPrChange>
          </w:rPr>
          <w:delText xml:space="preserve"> </w:delText>
        </w:r>
      </w:del>
      <w:ins w:id="29" w:author="Martin Urbanec" w:date="2015-01-19T17:17:00Z">
        <w:r w:rsidR="00091F7B" w:rsidRPr="00091F7B">
          <w:rPr>
            <w:rFonts w:asciiTheme="minorHAnsi" w:hAnsiTheme="minorHAnsi" w:cs="Times New Roman"/>
            <w:sz w:val="28"/>
            <w:szCs w:val="28"/>
            <w:rPrChange w:id="30" w:author="Martin Urbanec" w:date="2015-01-19T17:17:00Z">
              <w:rPr>
                <w:rFonts w:ascii="Lucida Calligraphy" w:hAnsi="Lucida Calligraphy" w:cs="Times New Roman"/>
                <w:sz w:val="28"/>
                <w:szCs w:val="28"/>
              </w:rPr>
            </w:rPrChange>
          </w:rPr>
          <w:t xml:space="preserve"> </w:t>
        </w:r>
      </w:ins>
      <w:r w:rsidRPr="00091F7B">
        <w:rPr>
          <w:rFonts w:asciiTheme="minorHAnsi" w:hAnsiTheme="minorHAnsi" w:cs="Times New Roman"/>
          <w:sz w:val="28"/>
          <w:szCs w:val="28"/>
          <w:rPrChange w:id="31" w:author="Martin Urbanec" w:date="2015-01-19T17:17:00Z">
            <w:rPr>
              <w:rFonts w:ascii="Lucida Calligraphy" w:hAnsi="Lucida Calligraphy" w:cs="Times New Roman"/>
              <w:sz w:val="28"/>
              <w:szCs w:val="28"/>
            </w:rPr>
          </w:rPrChange>
        </w:rPr>
        <w:t xml:space="preserve">U něj se AS projevuje hlavně tím, že potřebuje řád na věci, které si potřebuje udělat. </w:t>
      </w:r>
    </w:p>
    <w:p w14:paraId="5A129F18" w14:textId="77777777" w:rsidR="00091F7B" w:rsidRDefault="00ED16F4" w:rsidP="000C45B7">
      <w:pPr>
        <w:rPr>
          <w:ins w:id="32" w:author="Martin Urbanec" w:date="2015-01-19T17:18:00Z"/>
          <w:rFonts w:asciiTheme="minorHAnsi" w:hAnsiTheme="minorHAnsi" w:cs="Times New Roman"/>
          <w:sz w:val="28"/>
          <w:szCs w:val="28"/>
        </w:rPr>
      </w:pPr>
      <w:r w:rsidRPr="00091F7B">
        <w:rPr>
          <w:rFonts w:asciiTheme="minorHAnsi" w:hAnsiTheme="minorHAnsi" w:cs="Times New Roman"/>
          <w:sz w:val="28"/>
          <w:szCs w:val="28"/>
          <w:rPrChange w:id="33" w:author="Martin Urbanec" w:date="2015-01-19T17:17:00Z">
            <w:rPr>
              <w:rFonts w:ascii="Lucida Calligraphy" w:hAnsi="Lucida Calligraphy" w:cs="Times New Roman"/>
              <w:sz w:val="28"/>
              <w:szCs w:val="28"/>
            </w:rPr>
          </w:rPrChange>
        </w:rPr>
        <w:t>Já</w:t>
      </w:r>
      <w:ins w:id="34" w:author="Martin Urbanec" w:date="2015-01-19T17:17:00Z">
        <w:r w:rsidR="00091F7B" w:rsidRPr="00091F7B">
          <w:rPr>
            <w:rFonts w:asciiTheme="minorHAnsi" w:hAnsiTheme="minorHAnsi" w:cs="Times New Roman"/>
            <w:sz w:val="28"/>
            <w:szCs w:val="28"/>
            <w:rPrChange w:id="35" w:author="Martin Urbanec" w:date="2015-01-19T17:17:00Z">
              <w:rPr>
                <w:rFonts w:ascii="Lucida Calligraphy" w:hAnsi="Lucida Calligraphy" w:cs="Times New Roman"/>
                <w:sz w:val="28"/>
                <w:szCs w:val="28"/>
              </w:rPr>
            </w:rPrChange>
          </w:rPr>
          <w:t xml:space="preserve"> jsem</w:t>
        </w:r>
      </w:ins>
      <w:r w:rsidRPr="00091F7B">
        <w:rPr>
          <w:rFonts w:asciiTheme="minorHAnsi" w:hAnsiTheme="minorHAnsi" w:cs="Times New Roman"/>
          <w:sz w:val="28"/>
          <w:szCs w:val="28"/>
          <w:rPrChange w:id="36" w:author="Martin Urbanec" w:date="2015-01-19T17:17:00Z">
            <w:rPr>
              <w:rFonts w:ascii="Lucida Calligraphy" w:hAnsi="Lucida Calligraphy" w:cs="Times New Roman"/>
              <w:sz w:val="28"/>
              <w:szCs w:val="28"/>
            </w:rPr>
          </w:rPrChange>
        </w:rPr>
        <w:t xml:space="preserve"> takové problémy měla, ale moji rodiče mě vždy vedli k samostatnosti, protože jako u každého dítěte je běžné, že se potřebuje naučit </w:t>
      </w:r>
      <w:r w:rsidR="00EE3B5B" w:rsidRPr="00091F7B">
        <w:rPr>
          <w:rFonts w:asciiTheme="minorHAnsi" w:hAnsiTheme="minorHAnsi" w:cs="Times New Roman"/>
          <w:sz w:val="28"/>
          <w:szCs w:val="28"/>
          <w:rPrChange w:id="37" w:author="Martin Urbanec" w:date="2015-01-19T17:17:00Z">
            <w:rPr>
              <w:rFonts w:ascii="Lucida Calligraphy" w:hAnsi="Lucida Calligraphy" w:cs="Times New Roman"/>
              <w:sz w:val="28"/>
              <w:szCs w:val="28"/>
            </w:rPr>
          </w:rPrChange>
        </w:rPr>
        <w:t xml:space="preserve">být samostatné, ale u lidí s autismem je, a to bez přehánění někdy těžké se obléknout nebo si i vyčistit zuby. Samozřejmě i mě to chvilku trvalo, než jsem začala ovládat nějaké domácí práce, ale zvládla jsem to. Horší to je ale s vařením, ale já věřím, že dokážu překonat potíže s přípravou pokrmů, </w:t>
      </w:r>
      <w:del w:id="38" w:author="Martin Urbanec" w:date="2015-01-19T17:23:00Z">
        <w:r w:rsidR="00EE3B5B" w:rsidRPr="00091F7B" w:rsidDel="00091F7B">
          <w:rPr>
            <w:rFonts w:asciiTheme="minorHAnsi" w:hAnsiTheme="minorHAnsi" w:cs="Times New Roman"/>
            <w:sz w:val="28"/>
            <w:szCs w:val="28"/>
            <w:rPrChange w:id="39" w:author="Martin Urbanec" w:date="2015-01-19T17:17:00Z">
              <w:rPr>
                <w:rFonts w:ascii="Lucida Calligraphy" w:hAnsi="Lucida Calligraphy" w:cs="Times New Roman"/>
                <w:sz w:val="28"/>
                <w:szCs w:val="28"/>
              </w:rPr>
            </w:rPrChange>
          </w:rPr>
          <w:delText xml:space="preserve">ale </w:delText>
        </w:r>
      </w:del>
      <w:commentRangeStart w:id="40"/>
      <w:r w:rsidR="00EE3B5B" w:rsidRPr="00091F7B">
        <w:rPr>
          <w:rFonts w:asciiTheme="minorHAnsi" w:hAnsiTheme="minorHAnsi" w:cs="Times New Roman"/>
          <w:sz w:val="28"/>
          <w:szCs w:val="28"/>
          <w:rPrChange w:id="41" w:author="Martin Urbanec" w:date="2015-01-19T17:17:00Z">
            <w:rPr>
              <w:rFonts w:ascii="Lucida Calligraphy" w:hAnsi="Lucida Calligraphy" w:cs="Times New Roman"/>
              <w:sz w:val="28"/>
              <w:szCs w:val="28"/>
            </w:rPr>
          </w:rPrChange>
        </w:rPr>
        <w:t xml:space="preserve">je mi skoro sedmnáct, tak si myslím, že mám ještě čas. </w:t>
      </w:r>
      <w:commentRangeEnd w:id="40"/>
      <w:r w:rsidR="00091F7B">
        <w:rPr>
          <w:rStyle w:val="Odkaznakoment"/>
        </w:rPr>
        <w:commentReference w:id="40"/>
      </w:r>
    </w:p>
    <w:p w14:paraId="176E320A" w14:textId="77777777" w:rsidR="00091F7B" w:rsidRDefault="00EE3B5B" w:rsidP="000C45B7">
      <w:pPr>
        <w:rPr>
          <w:ins w:id="42" w:author="Martin Urbanec" w:date="2015-01-19T17:18:00Z"/>
          <w:rFonts w:asciiTheme="minorHAnsi" w:hAnsiTheme="minorHAnsi" w:cs="Times New Roman"/>
          <w:sz w:val="28"/>
          <w:szCs w:val="28"/>
        </w:rPr>
      </w:pPr>
      <w:r w:rsidRPr="00091F7B">
        <w:rPr>
          <w:rFonts w:asciiTheme="minorHAnsi" w:hAnsiTheme="minorHAnsi" w:cs="Times New Roman"/>
          <w:sz w:val="28"/>
          <w:szCs w:val="28"/>
          <w:rPrChange w:id="43" w:author="Martin Urbanec" w:date="2015-01-19T17:17:00Z">
            <w:rPr>
              <w:rFonts w:ascii="Lucida Calligraphy" w:hAnsi="Lucida Calligraphy" w:cs="Times New Roman"/>
              <w:sz w:val="28"/>
              <w:szCs w:val="28"/>
            </w:rPr>
          </w:rPrChange>
        </w:rPr>
        <w:t xml:space="preserve">Moje problémy spočívají hlavně v občasném stresu, rozčílení, strachu či plašení z něčeho, z čeho bych ani plašit nemusela. </w:t>
      </w:r>
      <w:r w:rsidR="000F4CD7" w:rsidRPr="00091F7B">
        <w:rPr>
          <w:rFonts w:asciiTheme="minorHAnsi" w:hAnsiTheme="minorHAnsi" w:cs="Times New Roman"/>
          <w:sz w:val="28"/>
          <w:szCs w:val="28"/>
          <w:rPrChange w:id="44" w:author="Martin Urbanec" w:date="2015-01-19T17:17:00Z">
            <w:rPr>
              <w:rFonts w:ascii="Lucida Calligraphy" w:hAnsi="Lucida Calligraphy" w:cs="Times New Roman"/>
              <w:sz w:val="28"/>
              <w:szCs w:val="28"/>
            </w:rPr>
          </w:rPrChange>
        </w:rPr>
        <w:t xml:space="preserve">Také jsem teď už </w:t>
      </w:r>
      <w:r w:rsidR="00CD1ECC" w:rsidRPr="00091F7B">
        <w:rPr>
          <w:rFonts w:asciiTheme="minorHAnsi" w:hAnsiTheme="minorHAnsi" w:cs="Times New Roman"/>
          <w:sz w:val="28"/>
          <w:szCs w:val="28"/>
          <w:rPrChange w:id="45" w:author="Martin Urbanec" w:date="2015-01-19T17:17:00Z">
            <w:rPr>
              <w:rFonts w:ascii="Lucida Calligraphy" w:hAnsi="Lucida Calligraphy" w:cs="Times New Roman"/>
              <w:sz w:val="28"/>
              <w:szCs w:val="28"/>
            </w:rPr>
          </w:rPrChange>
        </w:rPr>
        <w:t xml:space="preserve">jen občas pesimistická, ale </w:t>
      </w:r>
      <w:commentRangeStart w:id="46"/>
      <w:r w:rsidR="00CD1ECC" w:rsidRPr="00091F7B">
        <w:rPr>
          <w:rFonts w:asciiTheme="minorHAnsi" w:hAnsiTheme="minorHAnsi" w:cs="Times New Roman"/>
          <w:sz w:val="28"/>
          <w:szCs w:val="28"/>
          <w:rPrChange w:id="47" w:author="Martin Urbanec" w:date="2015-01-19T17:17:00Z">
            <w:rPr>
              <w:rFonts w:ascii="Lucida Calligraphy" w:hAnsi="Lucida Calligraphy" w:cs="Times New Roman"/>
              <w:sz w:val="28"/>
              <w:szCs w:val="28"/>
            </w:rPr>
          </w:rPrChange>
        </w:rPr>
        <w:t xml:space="preserve">nikoho jiného tím nezahrnuju, než rodiče. </w:t>
      </w:r>
      <w:commentRangeEnd w:id="46"/>
      <w:r w:rsidR="00091F7B">
        <w:rPr>
          <w:rStyle w:val="Odkaznakoment"/>
        </w:rPr>
        <w:commentReference w:id="46"/>
      </w:r>
      <w:r w:rsidR="00CD1ECC" w:rsidRPr="00091F7B">
        <w:rPr>
          <w:rFonts w:asciiTheme="minorHAnsi" w:hAnsiTheme="minorHAnsi" w:cs="Times New Roman"/>
          <w:sz w:val="28"/>
          <w:szCs w:val="28"/>
          <w:rPrChange w:id="48" w:author="Martin Urbanec" w:date="2015-01-19T17:17:00Z">
            <w:rPr>
              <w:rFonts w:ascii="Lucida Calligraphy" w:hAnsi="Lucida Calligraphy" w:cs="Times New Roman"/>
              <w:sz w:val="28"/>
              <w:szCs w:val="28"/>
            </w:rPr>
          </w:rPrChange>
        </w:rPr>
        <w:t xml:space="preserve">Vždy si to uvědomím, že dělám chybu, ale někdy to udělám zase a přitom si to neuvědomím. </w:t>
      </w:r>
      <w:r w:rsidRPr="00091F7B">
        <w:rPr>
          <w:rFonts w:asciiTheme="minorHAnsi" w:hAnsiTheme="minorHAnsi" w:cs="Times New Roman"/>
          <w:sz w:val="28"/>
          <w:szCs w:val="28"/>
          <w:rPrChange w:id="49" w:author="Martin Urbanec" w:date="2015-01-19T17:17:00Z">
            <w:rPr>
              <w:rFonts w:ascii="Lucida Calligraphy" w:hAnsi="Lucida Calligraphy" w:cs="Times New Roman"/>
              <w:sz w:val="28"/>
              <w:szCs w:val="28"/>
            </w:rPr>
          </w:rPrChange>
        </w:rPr>
        <w:t xml:space="preserve">Nejsem první ani poslední, ani na tom nejsem nejlíp ani nejhůř, přesto jsem však ráda i nerada za to, čím jsem si v životě prošla. </w:t>
      </w:r>
    </w:p>
    <w:p w14:paraId="798266B2" w14:textId="77777777" w:rsidR="00091F7B" w:rsidRDefault="00EE3B5B" w:rsidP="000C45B7">
      <w:pPr>
        <w:rPr>
          <w:ins w:id="50" w:author="Martin Urbanec" w:date="2015-01-19T17:18:00Z"/>
          <w:rFonts w:asciiTheme="minorHAnsi" w:hAnsiTheme="minorHAnsi" w:cs="Times New Roman"/>
          <w:sz w:val="28"/>
          <w:szCs w:val="28"/>
        </w:rPr>
      </w:pPr>
      <w:r w:rsidRPr="00091F7B">
        <w:rPr>
          <w:rFonts w:asciiTheme="minorHAnsi" w:hAnsiTheme="minorHAnsi" w:cs="Times New Roman"/>
          <w:sz w:val="28"/>
          <w:szCs w:val="28"/>
          <w:rPrChange w:id="51" w:author="Martin Urbanec" w:date="2015-01-19T17:17:00Z">
            <w:rPr>
              <w:rFonts w:ascii="Lucida Calligraphy" w:hAnsi="Lucida Calligraphy" w:cs="Times New Roman"/>
              <w:sz w:val="28"/>
              <w:szCs w:val="28"/>
            </w:rPr>
          </w:rPrChange>
        </w:rPr>
        <w:t xml:space="preserve">Za svých </w:t>
      </w:r>
      <w:r w:rsidR="000F4CD7" w:rsidRPr="00091F7B">
        <w:rPr>
          <w:rFonts w:asciiTheme="minorHAnsi" w:hAnsiTheme="minorHAnsi" w:cs="Times New Roman"/>
          <w:sz w:val="28"/>
          <w:szCs w:val="28"/>
          <w:rPrChange w:id="52" w:author="Martin Urbanec" w:date="2015-01-19T17:17:00Z">
            <w:rPr>
              <w:rFonts w:ascii="Lucida Calligraphy" w:hAnsi="Lucida Calligraphy" w:cs="Times New Roman"/>
              <w:sz w:val="28"/>
              <w:szCs w:val="28"/>
            </w:rPr>
          </w:rPrChange>
        </w:rPr>
        <w:t>sedmnáct let jsem poznala různé lidi s různými formami autismu, kteří to neměli nikdy moc lehké a prošli si šikanou, neporozuměním</w:t>
      </w:r>
      <w:r w:rsidR="00355368" w:rsidRPr="00091F7B">
        <w:rPr>
          <w:rFonts w:asciiTheme="minorHAnsi" w:hAnsiTheme="minorHAnsi" w:cs="Times New Roman"/>
          <w:sz w:val="28"/>
          <w:szCs w:val="28"/>
          <w:rPrChange w:id="53" w:author="Martin Urbanec" w:date="2015-01-19T17:17:00Z">
            <w:rPr>
              <w:rFonts w:ascii="Lucida Calligraphy" w:hAnsi="Lucida Calligraphy" w:cs="Times New Roman"/>
              <w:sz w:val="28"/>
              <w:szCs w:val="28"/>
            </w:rPr>
          </w:rPrChange>
        </w:rPr>
        <w:t xml:space="preserve"> a jinými druhy</w:t>
      </w:r>
      <w:r w:rsidR="000F4CD7" w:rsidRPr="00091F7B">
        <w:rPr>
          <w:rFonts w:asciiTheme="minorHAnsi" w:hAnsiTheme="minorHAnsi" w:cs="Times New Roman"/>
          <w:sz w:val="28"/>
          <w:szCs w:val="28"/>
          <w:rPrChange w:id="54" w:author="Martin Urbanec" w:date="2015-01-19T17:17:00Z">
            <w:rPr>
              <w:rFonts w:ascii="Lucida Calligraphy" w:hAnsi="Lucida Calligraphy" w:cs="Times New Roman"/>
              <w:sz w:val="28"/>
              <w:szCs w:val="28"/>
            </w:rPr>
          </w:rPrChange>
        </w:rPr>
        <w:t xml:space="preserve"> chování vůči ním. Já mohu říci, že jsem měla chvíle i dobré i zlé a nijak</w:t>
      </w:r>
      <w:r w:rsidR="00647261" w:rsidRPr="00091F7B">
        <w:rPr>
          <w:rFonts w:asciiTheme="minorHAnsi" w:hAnsiTheme="minorHAnsi" w:cs="Times New Roman"/>
          <w:sz w:val="28"/>
          <w:szCs w:val="28"/>
          <w:rPrChange w:id="55" w:author="Martin Urbanec" w:date="2015-01-19T17:17:00Z">
            <w:rPr>
              <w:rFonts w:ascii="Lucida Calligraphy" w:hAnsi="Lucida Calligraphy" w:cs="Times New Roman"/>
              <w:sz w:val="28"/>
              <w:szCs w:val="28"/>
            </w:rPr>
          </w:rPrChange>
        </w:rPr>
        <w:t xml:space="preserve"> se nebojím obyčejných lidí, </w:t>
      </w:r>
      <w:r w:rsidR="00CD1ECC" w:rsidRPr="00091F7B">
        <w:rPr>
          <w:rFonts w:asciiTheme="minorHAnsi" w:hAnsiTheme="minorHAnsi" w:cs="Times New Roman"/>
          <w:sz w:val="28"/>
          <w:szCs w:val="28"/>
          <w:rPrChange w:id="56" w:author="Martin Urbanec" w:date="2015-01-19T17:17:00Z">
            <w:rPr>
              <w:rFonts w:ascii="Lucida Calligraphy" w:hAnsi="Lucida Calligraphy" w:cs="Times New Roman"/>
              <w:sz w:val="28"/>
              <w:szCs w:val="28"/>
            </w:rPr>
          </w:rPrChange>
        </w:rPr>
        <w:t>ale mám kamarádku, která to neměla v životě nejlehčí</w:t>
      </w:r>
      <w:ins w:id="57" w:author="Martin Urbanec" w:date="2015-01-19T17:21:00Z">
        <w:r w:rsidR="00091F7B">
          <w:rPr>
            <w:rFonts w:asciiTheme="minorHAnsi" w:hAnsiTheme="minorHAnsi" w:cs="Times New Roman"/>
            <w:sz w:val="28"/>
            <w:szCs w:val="28"/>
          </w:rPr>
          <w:t xml:space="preserve">. </w:t>
        </w:r>
      </w:ins>
      <w:del w:id="58" w:author="Martin Urbanec" w:date="2015-01-19T17:21:00Z">
        <w:r w:rsidR="00CD1ECC" w:rsidRPr="00091F7B" w:rsidDel="00091F7B">
          <w:rPr>
            <w:rFonts w:asciiTheme="minorHAnsi" w:hAnsiTheme="minorHAnsi" w:cs="Times New Roman"/>
            <w:sz w:val="28"/>
            <w:szCs w:val="28"/>
            <w:rPrChange w:id="59" w:author="Martin Urbanec" w:date="2015-01-19T17:17:00Z">
              <w:rPr>
                <w:rFonts w:ascii="Lucida Calligraphy" w:hAnsi="Lucida Calligraphy" w:cs="Times New Roman"/>
                <w:sz w:val="28"/>
                <w:szCs w:val="28"/>
              </w:rPr>
            </w:rPrChange>
          </w:rPr>
          <w:delText>, n</w:delText>
        </w:r>
      </w:del>
      <w:ins w:id="60" w:author="Martin Urbanec" w:date="2015-01-19T17:21:00Z">
        <w:r w:rsidR="00091F7B">
          <w:rPr>
            <w:rFonts w:asciiTheme="minorHAnsi" w:hAnsiTheme="minorHAnsi" w:cs="Times New Roman"/>
            <w:sz w:val="28"/>
            <w:szCs w:val="28"/>
          </w:rPr>
          <w:t>N</w:t>
        </w:r>
      </w:ins>
      <w:r w:rsidR="00CD1ECC" w:rsidRPr="00091F7B">
        <w:rPr>
          <w:rFonts w:asciiTheme="minorHAnsi" w:hAnsiTheme="minorHAnsi" w:cs="Times New Roman"/>
          <w:sz w:val="28"/>
          <w:szCs w:val="28"/>
          <w:rPrChange w:id="61" w:author="Martin Urbanec" w:date="2015-01-19T17:17:00Z">
            <w:rPr>
              <w:rFonts w:ascii="Lucida Calligraphy" w:hAnsi="Lucida Calligraphy" w:cs="Times New Roman"/>
              <w:sz w:val="28"/>
              <w:szCs w:val="28"/>
            </w:rPr>
          </w:rPrChange>
        </w:rPr>
        <w:t xml:space="preserve">echci srovnávat mě s ní, ale myslím, že v něčem jsme na tom stejně. Bohužel ona říká, že nemá žádné kamarády, což já nemohu říci, ale </w:t>
      </w:r>
      <w:r w:rsidR="00355368" w:rsidRPr="00091F7B">
        <w:rPr>
          <w:rFonts w:asciiTheme="minorHAnsi" w:hAnsiTheme="minorHAnsi" w:cs="Times New Roman"/>
          <w:sz w:val="28"/>
          <w:szCs w:val="28"/>
          <w:rPrChange w:id="62" w:author="Martin Urbanec" w:date="2015-01-19T17:17:00Z">
            <w:rPr>
              <w:rFonts w:ascii="Lucida Calligraphy" w:hAnsi="Lucida Calligraphy" w:cs="Times New Roman"/>
              <w:sz w:val="28"/>
              <w:szCs w:val="28"/>
            </w:rPr>
          </w:rPrChange>
        </w:rPr>
        <w:t>byly chvíle, kdy jsem to měla opravdu těžké.</w:t>
      </w:r>
    </w:p>
    <w:p w14:paraId="1AAABC4B" w14:textId="77777777" w:rsidR="000C45B7" w:rsidRPr="00091F7B" w:rsidRDefault="00A46316" w:rsidP="000C45B7">
      <w:pPr>
        <w:rPr>
          <w:rFonts w:asciiTheme="minorHAnsi" w:hAnsiTheme="minorHAnsi" w:cs="Times New Roman"/>
          <w:sz w:val="28"/>
          <w:szCs w:val="28"/>
          <w:rPrChange w:id="63" w:author="Martin Urbanec" w:date="2015-01-19T17:17:00Z">
            <w:rPr>
              <w:rFonts w:ascii="Lucida Calligraphy" w:hAnsi="Lucida Calligraphy" w:cs="Times New Roman"/>
              <w:sz w:val="28"/>
              <w:szCs w:val="28"/>
            </w:rPr>
          </w:rPrChange>
        </w:rPr>
      </w:pPr>
      <w:r w:rsidRPr="00091F7B">
        <w:rPr>
          <w:rFonts w:asciiTheme="minorHAnsi" w:hAnsiTheme="minorHAnsi" w:cs="Times New Roman"/>
          <w:sz w:val="28"/>
          <w:szCs w:val="28"/>
          <w:rPrChange w:id="64" w:author="Martin Urbanec" w:date="2015-01-19T17:17:00Z">
            <w:rPr>
              <w:rFonts w:ascii="Lucida Calligraphy" w:hAnsi="Lucida Calligraphy" w:cs="Times New Roman"/>
              <w:sz w:val="28"/>
              <w:szCs w:val="28"/>
            </w:rPr>
          </w:rPrChange>
        </w:rPr>
        <w:t xml:space="preserve"> </w:t>
      </w:r>
      <w:r w:rsidR="00647261" w:rsidRPr="00091F7B">
        <w:rPr>
          <w:rFonts w:asciiTheme="minorHAnsi" w:hAnsiTheme="minorHAnsi" w:cs="Times New Roman"/>
          <w:sz w:val="28"/>
          <w:szCs w:val="28"/>
          <w:rPrChange w:id="65" w:author="Martin Urbanec" w:date="2015-01-19T17:17:00Z">
            <w:rPr>
              <w:rFonts w:ascii="Lucida Calligraphy" w:hAnsi="Lucida Calligraphy" w:cs="Times New Roman"/>
              <w:sz w:val="28"/>
              <w:szCs w:val="28"/>
            </w:rPr>
          </w:rPrChange>
        </w:rPr>
        <w:t>Jak už jsem říkala, jsem skoro obyčejná holka, která má ale neobyčejné zájmy. Mezi ně mohu zařadit dopravu, psychologii a trochu politiku. Jinak se zajímám o cestování,</w:t>
      </w:r>
      <w:r w:rsidR="00DA1B38" w:rsidRPr="00091F7B">
        <w:rPr>
          <w:rFonts w:asciiTheme="minorHAnsi" w:hAnsiTheme="minorHAnsi" w:cs="Times New Roman"/>
          <w:sz w:val="28"/>
          <w:szCs w:val="28"/>
          <w:rPrChange w:id="66" w:author="Martin Urbanec" w:date="2015-01-19T17:17:00Z">
            <w:rPr>
              <w:rFonts w:ascii="Lucida Calligraphy" w:hAnsi="Lucida Calligraphy" w:cs="Times New Roman"/>
              <w:sz w:val="28"/>
              <w:szCs w:val="28"/>
            </w:rPr>
          </w:rPrChange>
        </w:rPr>
        <w:t xml:space="preserve"> historii, </w:t>
      </w:r>
      <w:r w:rsidR="00647261" w:rsidRPr="00091F7B">
        <w:rPr>
          <w:rFonts w:asciiTheme="minorHAnsi" w:hAnsiTheme="minorHAnsi" w:cs="Times New Roman"/>
          <w:sz w:val="28"/>
          <w:szCs w:val="28"/>
          <w:rPrChange w:id="67" w:author="Martin Urbanec" w:date="2015-01-19T17:17:00Z">
            <w:rPr>
              <w:rFonts w:ascii="Lucida Calligraphy" w:hAnsi="Lucida Calligraphy" w:cs="Times New Roman"/>
              <w:sz w:val="28"/>
              <w:szCs w:val="28"/>
            </w:rPr>
          </w:rPrChange>
        </w:rPr>
        <w:t>hu</w:t>
      </w:r>
      <w:r w:rsidR="00FE54E5" w:rsidRPr="00091F7B">
        <w:rPr>
          <w:rFonts w:asciiTheme="minorHAnsi" w:hAnsiTheme="minorHAnsi" w:cs="Times New Roman"/>
          <w:sz w:val="28"/>
          <w:szCs w:val="28"/>
          <w:rPrChange w:id="68" w:author="Martin Urbanec" w:date="2015-01-19T17:17:00Z">
            <w:rPr>
              <w:rFonts w:ascii="Lucida Calligraphy" w:hAnsi="Lucida Calligraphy" w:cs="Times New Roman"/>
              <w:sz w:val="28"/>
              <w:szCs w:val="28"/>
            </w:rPr>
          </w:rPrChange>
        </w:rPr>
        <w:t xml:space="preserve">dbu, které se částečně </w:t>
      </w:r>
      <w:r w:rsidR="00DA1B38" w:rsidRPr="00091F7B">
        <w:rPr>
          <w:rFonts w:asciiTheme="minorHAnsi" w:hAnsiTheme="minorHAnsi" w:cs="Times New Roman"/>
          <w:sz w:val="28"/>
          <w:szCs w:val="28"/>
          <w:rPrChange w:id="69" w:author="Martin Urbanec" w:date="2015-01-19T17:17:00Z">
            <w:rPr>
              <w:rFonts w:ascii="Lucida Calligraphy" w:hAnsi="Lucida Calligraphy" w:cs="Times New Roman"/>
              <w:sz w:val="28"/>
              <w:szCs w:val="28"/>
            </w:rPr>
          </w:rPrChange>
        </w:rPr>
        <w:t xml:space="preserve">i věnuji a také ráda čtu knihy, ale </w:t>
      </w:r>
      <w:r w:rsidR="00DA1B38" w:rsidRPr="00091F7B">
        <w:rPr>
          <w:rFonts w:asciiTheme="minorHAnsi" w:hAnsiTheme="minorHAnsi" w:cs="Times New Roman"/>
          <w:sz w:val="28"/>
          <w:szCs w:val="28"/>
          <w:rPrChange w:id="70" w:author="Martin Urbanec" w:date="2015-01-19T17:17:00Z">
            <w:rPr>
              <w:rFonts w:ascii="Lucida Calligraphy" w:hAnsi="Lucida Calligraphy" w:cs="Times New Roman"/>
              <w:sz w:val="28"/>
              <w:szCs w:val="28"/>
            </w:rPr>
          </w:rPrChange>
        </w:rPr>
        <w:lastRenderedPageBreak/>
        <w:t xml:space="preserve">stejně jako většina lidí v mém věku si ráda sednu k počítači a vyhledám tam nějaká vtipná videa, obrázky, karikatury a parodie a také filmy, ne ovšem příliš sprosté, moc nemám ráda narážky, nadávky a jiné věci. </w:t>
      </w:r>
      <w:r w:rsidRPr="00091F7B">
        <w:rPr>
          <w:rFonts w:asciiTheme="minorHAnsi" w:hAnsiTheme="minorHAnsi" w:cs="Times New Roman"/>
          <w:sz w:val="28"/>
          <w:szCs w:val="28"/>
          <w:rPrChange w:id="71" w:author="Martin Urbanec" w:date="2015-01-19T17:17:00Z">
            <w:rPr>
              <w:rFonts w:ascii="Lucida Calligraphy" w:hAnsi="Lucida Calligraphy" w:cs="Times New Roman"/>
              <w:sz w:val="28"/>
              <w:szCs w:val="28"/>
            </w:rPr>
          </w:rPrChange>
        </w:rPr>
        <w:t xml:space="preserve">Vzhledově vypadám normálně, tedy aspoň si to myslím, i když někdo už mi řekl celkem dost nemístné poznámky, ale ten člověk mi za nic nestojí. Mám hnědé vlnité vlasy, které si občas žehlím, ale nejraději si je zapletu do jednoho copu, stočím do drdůlku, jak to nosí většina mých vrstevnic ale také do ohonu anebo si je nechám rozpuštěné a nosím je na jednu stranu. </w:t>
      </w:r>
      <w:r w:rsidR="00827D3A" w:rsidRPr="00091F7B">
        <w:rPr>
          <w:rFonts w:asciiTheme="minorHAnsi" w:hAnsiTheme="minorHAnsi" w:cs="Times New Roman"/>
          <w:sz w:val="28"/>
          <w:szCs w:val="28"/>
          <w:rPrChange w:id="72" w:author="Martin Urbanec" w:date="2015-01-19T17:17:00Z">
            <w:rPr>
              <w:rFonts w:ascii="Lucida Calligraphy" w:hAnsi="Lucida Calligraphy" w:cs="Times New Roman"/>
              <w:sz w:val="28"/>
              <w:szCs w:val="28"/>
            </w:rPr>
          </w:rPrChange>
        </w:rPr>
        <w:t>Tak to je asi o mě na úvod všechno</w:t>
      </w:r>
      <w:r w:rsidR="00AB4A96" w:rsidRPr="00091F7B">
        <w:rPr>
          <w:rFonts w:asciiTheme="minorHAnsi" w:hAnsiTheme="minorHAnsi" w:cs="Times New Roman"/>
          <w:sz w:val="28"/>
          <w:szCs w:val="28"/>
          <w:rPrChange w:id="73" w:author="Martin Urbanec" w:date="2015-01-19T17:17:00Z">
            <w:rPr>
              <w:rFonts w:ascii="Lucida Calligraphy" w:hAnsi="Lucida Calligraphy" w:cs="Times New Roman"/>
              <w:sz w:val="28"/>
              <w:szCs w:val="28"/>
            </w:rPr>
          </w:rPrChange>
        </w:rPr>
        <w:t>.</w:t>
      </w:r>
      <w:r w:rsidR="00827D3A" w:rsidRPr="00091F7B">
        <w:rPr>
          <w:rFonts w:asciiTheme="minorHAnsi" w:hAnsiTheme="minorHAnsi" w:cs="Times New Roman"/>
          <w:sz w:val="28"/>
          <w:szCs w:val="28"/>
          <w:rPrChange w:id="74" w:author="Martin Urbanec" w:date="2015-01-19T17:17:00Z">
            <w:rPr>
              <w:rFonts w:ascii="Lucida Calligraphy" w:hAnsi="Lucida Calligraphy" w:cs="Times New Roman"/>
              <w:sz w:val="28"/>
              <w:szCs w:val="28"/>
            </w:rPr>
          </w:rPrChange>
        </w:rPr>
        <w:t xml:space="preserve"> </w:t>
      </w:r>
    </w:p>
    <w:p w14:paraId="23064604" w14:textId="77777777" w:rsidR="006B7C8E" w:rsidRPr="00091F7B" w:rsidRDefault="006B7C8E" w:rsidP="000C45B7">
      <w:pPr>
        <w:rPr>
          <w:rFonts w:asciiTheme="minorHAnsi" w:hAnsiTheme="minorHAnsi" w:cs="Times New Roman"/>
          <w:sz w:val="28"/>
          <w:szCs w:val="28"/>
          <w:rPrChange w:id="75" w:author="Martin Urbanec" w:date="2015-01-19T17:17:00Z">
            <w:rPr>
              <w:rFonts w:ascii="Lucida Calligraphy" w:hAnsi="Lucida Calligraphy" w:cs="Times New Roman"/>
              <w:sz w:val="28"/>
              <w:szCs w:val="28"/>
            </w:rPr>
          </w:rPrChange>
        </w:rPr>
      </w:pPr>
      <w:r w:rsidRPr="00091F7B">
        <w:rPr>
          <w:rFonts w:asciiTheme="minorHAnsi" w:hAnsiTheme="minorHAnsi" w:cs="Times New Roman"/>
          <w:sz w:val="28"/>
          <w:szCs w:val="28"/>
          <w:rPrChange w:id="76" w:author="Martin Urbanec" w:date="2015-01-19T17:17:00Z">
            <w:rPr>
              <w:rFonts w:ascii="Lucida Calligraphy" w:hAnsi="Lucida Calligraphy" w:cs="Times New Roman"/>
              <w:sz w:val="28"/>
              <w:szCs w:val="28"/>
            </w:rPr>
          </w:rPrChange>
        </w:rPr>
        <w:t xml:space="preserve">                           </w:t>
      </w:r>
    </w:p>
    <w:p w14:paraId="42B8C6D8" w14:textId="77777777" w:rsidR="006B7C8E" w:rsidRPr="00091F7B" w:rsidRDefault="00091F7B" w:rsidP="00091F7B">
      <w:pPr>
        <w:jc w:val="center"/>
        <w:rPr>
          <w:rFonts w:asciiTheme="minorHAnsi" w:hAnsiTheme="minorHAnsi" w:cs="Times New Roman"/>
          <w:i/>
          <w:sz w:val="28"/>
          <w:szCs w:val="28"/>
          <w:rPrChange w:id="77" w:author="Martin Urbanec" w:date="2015-01-19T17:17:00Z">
            <w:rPr/>
          </w:rPrChange>
        </w:rPr>
        <w:pPrChange w:id="78" w:author="Martin Urbanec" w:date="2015-01-19T17:16:00Z">
          <w:pPr>
            <w:pStyle w:val="Odstavecseseznamem"/>
            <w:numPr>
              <w:numId w:val="2"/>
            </w:numPr>
            <w:ind w:left="4050" w:hanging="360"/>
          </w:pPr>
        </w:pPrChange>
      </w:pPr>
      <w:ins w:id="79" w:author="Martin Urbanec" w:date="2015-01-19T17:16:00Z">
        <w:r w:rsidRPr="00091F7B">
          <w:rPr>
            <w:rFonts w:asciiTheme="minorHAnsi" w:hAnsiTheme="minorHAnsi" w:cs="Times New Roman"/>
            <w:i/>
            <w:sz w:val="28"/>
            <w:szCs w:val="28"/>
            <w:rPrChange w:id="80" w:author="Martin Urbanec" w:date="2015-01-19T17:17:00Z">
              <w:rPr>
                <w:rFonts w:ascii="Lucida Calligraphy" w:hAnsi="Lucida Calligraphy" w:cs="Times New Roman"/>
                <w:b/>
                <w:sz w:val="28"/>
                <w:szCs w:val="28"/>
              </w:rPr>
            </w:rPrChange>
          </w:rPr>
          <w:t>Kapitola druhá</w:t>
        </w:r>
      </w:ins>
    </w:p>
    <w:p w14:paraId="45B11992" w14:textId="77777777" w:rsidR="006B7C8E" w:rsidRPr="00091F7B" w:rsidRDefault="006B7C8E" w:rsidP="00091F7B">
      <w:pPr>
        <w:jc w:val="center"/>
        <w:rPr>
          <w:rFonts w:asciiTheme="minorHAnsi" w:hAnsiTheme="minorHAnsi" w:cs="Times New Roman"/>
          <w:b/>
          <w:sz w:val="28"/>
          <w:szCs w:val="28"/>
          <w:rPrChange w:id="81" w:author="Martin Urbanec" w:date="2015-01-19T17:17:00Z">
            <w:rPr>
              <w:rFonts w:ascii="Lucida Calligraphy" w:hAnsi="Lucida Calligraphy" w:cs="Times New Roman"/>
              <w:b/>
              <w:sz w:val="28"/>
              <w:szCs w:val="28"/>
            </w:rPr>
          </w:rPrChange>
        </w:rPr>
        <w:pPrChange w:id="82" w:author="Martin Urbanec" w:date="2015-01-19T17:16:00Z">
          <w:pPr/>
        </w:pPrChange>
      </w:pPr>
      <w:r w:rsidRPr="00091F7B">
        <w:rPr>
          <w:rFonts w:asciiTheme="minorHAnsi" w:hAnsiTheme="minorHAnsi" w:cs="Times New Roman"/>
          <w:b/>
          <w:sz w:val="28"/>
          <w:szCs w:val="28"/>
          <w:rPrChange w:id="83" w:author="Martin Urbanec" w:date="2015-01-19T17:17:00Z">
            <w:rPr>
              <w:rFonts w:ascii="Lucida Calligraphy" w:hAnsi="Lucida Calligraphy" w:cs="Times New Roman"/>
              <w:b/>
              <w:sz w:val="28"/>
              <w:szCs w:val="28"/>
            </w:rPr>
          </w:rPrChange>
        </w:rPr>
        <w:t>Doba školková</w:t>
      </w:r>
    </w:p>
    <w:p w14:paraId="362ECC5B" w14:textId="77777777" w:rsidR="00091F7B" w:rsidRDefault="006B7C8E" w:rsidP="006B7C8E">
      <w:pPr>
        <w:rPr>
          <w:ins w:id="84" w:author="Martin Urbanec" w:date="2015-01-19T17:19:00Z"/>
          <w:rFonts w:asciiTheme="minorHAnsi" w:hAnsiTheme="minorHAnsi" w:cs="Times New Roman"/>
          <w:sz w:val="28"/>
          <w:szCs w:val="28"/>
        </w:rPr>
      </w:pPr>
      <w:r w:rsidRPr="00091F7B">
        <w:rPr>
          <w:rFonts w:asciiTheme="minorHAnsi" w:hAnsiTheme="minorHAnsi" w:cs="Times New Roman"/>
          <w:sz w:val="28"/>
          <w:szCs w:val="28"/>
          <w:rPrChange w:id="85" w:author="Martin Urbanec" w:date="2015-01-19T17:17:00Z">
            <w:rPr>
              <w:rFonts w:ascii="Lucida Calligraphy" w:hAnsi="Lucida Calligraphy" w:cs="Times New Roman"/>
              <w:sz w:val="28"/>
              <w:szCs w:val="28"/>
            </w:rPr>
          </w:rPrChange>
        </w:rPr>
        <w:t>Nyní se přesuneme o čtrnáct let zpět, kdy jsem nastoupila do školky. Z tohoto období si toho mnoho už nepamatuji, ale z každého období jsou okamžiky, které se nikdy nedají zapomenout.</w:t>
      </w:r>
      <w:r w:rsidR="00B3745C" w:rsidRPr="00091F7B">
        <w:rPr>
          <w:rFonts w:asciiTheme="minorHAnsi" w:hAnsiTheme="minorHAnsi" w:cs="Times New Roman"/>
          <w:sz w:val="28"/>
          <w:szCs w:val="28"/>
          <w:rPrChange w:id="86" w:author="Martin Urbanec" w:date="2015-01-19T17:17:00Z">
            <w:rPr>
              <w:rFonts w:ascii="Lucida Calligraphy" w:hAnsi="Lucida Calligraphy" w:cs="Times New Roman"/>
              <w:sz w:val="28"/>
              <w:szCs w:val="28"/>
            </w:rPr>
          </w:rPrChange>
        </w:rPr>
        <w:t xml:space="preserve"> </w:t>
      </w:r>
    </w:p>
    <w:p w14:paraId="3C62A27D" w14:textId="77777777" w:rsidR="00091F7B" w:rsidRDefault="00B3745C" w:rsidP="006B7C8E">
      <w:pPr>
        <w:rPr>
          <w:ins w:id="87" w:author="Martin Urbanec" w:date="2015-01-19T17:19:00Z"/>
          <w:rFonts w:asciiTheme="minorHAnsi" w:hAnsiTheme="minorHAnsi" w:cs="Times New Roman"/>
          <w:sz w:val="28"/>
          <w:szCs w:val="28"/>
        </w:rPr>
      </w:pPr>
      <w:r w:rsidRPr="00091F7B">
        <w:rPr>
          <w:rFonts w:asciiTheme="minorHAnsi" w:hAnsiTheme="minorHAnsi" w:cs="Times New Roman"/>
          <w:sz w:val="28"/>
          <w:szCs w:val="28"/>
          <w:rPrChange w:id="88" w:author="Martin Urbanec" w:date="2015-01-19T17:17:00Z">
            <w:rPr>
              <w:rFonts w:ascii="Lucida Calligraphy" w:hAnsi="Lucida Calligraphy" w:cs="Times New Roman"/>
              <w:sz w:val="28"/>
              <w:szCs w:val="28"/>
            </w:rPr>
          </w:rPrChange>
        </w:rPr>
        <w:t xml:space="preserve">Začala jsem tam chodit, když mi byly tři roky. Zprvu se mi tam nelíbilo, protože jsem byla každý den s rodiči a nemohla jsem si zvyknout na to, že tam budu sama, bez nich. Nikdy nezapomenu chvíli, kdy jsem z rozčílení silou </w:t>
      </w:r>
      <w:r w:rsidR="00303024" w:rsidRPr="00091F7B">
        <w:rPr>
          <w:rFonts w:asciiTheme="minorHAnsi" w:hAnsiTheme="minorHAnsi" w:cs="Times New Roman"/>
          <w:sz w:val="28"/>
          <w:szCs w:val="28"/>
          <w:rPrChange w:id="89" w:author="Martin Urbanec" w:date="2015-01-19T17:17:00Z">
            <w:rPr>
              <w:rFonts w:ascii="Lucida Calligraphy" w:hAnsi="Lucida Calligraphy" w:cs="Times New Roman"/>
              <w:sz w:val="28"/>
              <w:szCs w:val="28"/>
            </w:rPr>
          </w:rPrChange>
        </w:rPr>
        <w:t xml:space="preserve">zlomila </w:t>
      </w:r>
      <w:r w:rsidRPr="00091F7B">
        <w:rPr>
          <w:rFonts w:asciiTheme="minorHAnsi" w:hAnsiTheme="minorHAnsi" w:cs="Times New Roman"/>
          <w:sz w:val="28"/>
          <w:szCs w:val="28"/>
          <w:rPrChange w:id="90" w:author="Martin Urbanec" w:date="2015-01-19T17:17:00Z">
            <w:rPr>
              <w:rFonts w:ascii="Lucida Calligraphy" w:hAnsi="Lucida Calligraphy" w:cs="Times New Roman"/>
              <w:sz w:val="28"/>
              <w:szCs w:val="28"/>
            </w:rPr>
          </w:rPrChange>
        </w:rPr>
        <w:t xml:space="preserve">svou značku v šatně, na které byla krásná labuťka. </w:t>
      </w:r>
      <w:r w:rsidR="00BC2464" w:rsidRPr="00091F7B">
        <w:rPr>
          <w:rFonts w:asciiTheme="minorHAnsi" w:hAnsiTheme="minorHAnsi" w:cs="Times New Roman"/>
          <w:sz w:val="28"/>
          <w:szCs w:val="28"/>
          <w:rPrChange w:id="91" w:author="Martin Urbanec" w:date="2015-01-19T17:17:00Z">
            <w:rPr>
              <w:rFonts w:ascii="Lucida Calligraphy" w:hAnsi="Lucida Calligraphy" w:cs="Times New Roman"/>
              <w:sz w:val="28"/>
              <w:szCs w:val="28"/>
            </w:rPr>
          </w:rPrChange>
        </w:rPr>
        <w:t xml:space="preserve">Potom se mi tam začínalo líbit. </w:t>
      </w:r>
      <w:r w:rsidR="0067406D" w:rsidRPr="00091F7B">
        <w:rPr>
          <w:rFonts w:asciiTheme="minorHAnsi" w:hAnsiTheme="minorHAnsi" w:cs="Times New Roman"/>
          <w:sz w:val="28"/>
          <w:szCs w:val="28"/>
          <w:rPrChange w:id="92" w:author="Martin Urbanec" w:date="2015-01-19T17:17:00Z">
            <w:rPr>
              <w:rFonts w:ascii="Lucida Calligraphy" w:hAnsi="Lucida Calligraphy" w:cs="Times New Roman"/>
              <w:sz w:val="28"/>
              <w:szCs w:val="28"/>
            </w:rPr>
          </w:rPrChange>
        </w:rPr>
        <w:t xml:space="preserve">Hlavně mně posílila věta jedné, asi o dva roky starší holky „Maminky vždycky </w:t>
      </w:r>
      <w:del w:id="93" w:author="Martin Urbanec" w:date="2015-01-19T17:18:00Z">
        <w:r w:rsidR="0067406D" w:rsidRPr="00091F7B" w:rsidDel="00091F7B">
          <w:rPr>
            <w:rFonts w:asciiTheme="minorHAnsi" w:hAnsiTheme="minorHAnsi" w:cs="Times New Roman"/>
            <w:sz w:val="28"/>
            <w:szCs w:val="28"/>
            <w:rPrChange w:id="94" w:author="Martin Urbanec" w:date="2015-01-19T17:17:00Z">
              <w:rPr>
                <w:rFonts w:ascii="Lucida Calligraphy" w:hAnsi="Lucida Calligraphy" w:cs="Times New Roman"/>
                <w:sz w:val="28"/>
                <w:szCs w:val="28"/>
              </w:rPr>
            </w:rPrChange>
          </w:rPr>
          <w:delText>příjdou</w:delText>
        </w:r>
      </w:del>
      <w:ins w:id="95" w:author="Martin Urbanec" w:date="2015-01-19T17:18:00Z">
        <w:r w:rsidR="00091F7B" w:rsidRPr="00091F7B">
          <w:rPr>
            <w:rFonts w:asciiTheme="minorHAnsi" w:hAnsiTheme="minorHAnsi" w:cs="Times New Roman"/>
            <w:sz w:val="28"/>
            <w:szCs w:val="28"/>
          </w:rPr>
          <w:t>přijdou</w:t>
        </w:r>
      </w:ins>
      <w:r w:rsidR="0067406D" w:rsidRPr="00091F7B">
        <w:rPr>
          <w:rFonts w:asciiTheme="minorHAnsi" w:hAnsiTheme="minorHAnsi" w:cs="Times New Roman"/>
          <w:sz w:val="28"/>
          <w:szCs w:val="28"/>
          <w:rPrChange w:id="96" w:author="Martin Urbanec" w:date="2015-01-19T17:17:00Z">
            <w:rPr>
              <w:rFonts w:ascii="Lucida Calligraphy" w:hAnsi="Lucida Calligraphy" w:cs="Times New Roman"/>
              <w:sz w:val="28"/>
              <w:szCs w:val="28"/>
            </w:rPr>
          </w:rPrChange>
        </w:rPr>
        <w:t xml:space="preserve">.“ </w:t>
      </w:r>
    </w:p>
    <w:p w14:paraId="2F0070AD" w14:textId="77777777" w:rsidR="00091F7B" w:rsidRDefault="00BC2464" w:rsidP="006B7C8E">
      <w:pPr>
        <w:rPr>
          <w:ins w:id="97" w:author="Martin Urbanec" w:date="2015-01-19T17:19:00Z"/>
          <w:rFonts w:asciiTheme="minorHAnsi" w:hAnsiTheme="minorHAnsi" w:cs="Times New Roman"/>
          <w:sz w:val="28"/>
          <w:szCs w:val="28"/>
        </w:rPr>
      </w:pPr>
      <w:r w:rsidRPr="00091F7B">
        <w:rPr>
          <w:rFonts w:asciiTheme="minorHAnsi" w:hAnsiTheme="minorHAnsi" w:cs="Times New Roman"/>
          <w:sz w:val="28"/>
          <w:szCs w:val="28"/>
          <w:rPrChange w:id="98" w:author="Martin Urbanec" w:date="2015-01-19T17:17:00Z">
            <w:rPr>
              <w:rFonts w:ascii="Lucida Calligraphy" w:hAnsi="Lucida Calligraphy" w:cs="Times New Roman"/>
              <w:sz w:val="28"/>
              <w:szCs w:val="28"/>
            </w:rPr>
          </w:rPrChange>
        </w:rPr>
        <w:t xml:space="preserve">Nosila jsem si do školky svého oblíbeného pejska Hafíka, který se pak ztratil, protože si ho vzalo nějaké jiné dítě a rodiče to několik let tajili, protože bych asi v té době ze ztráty mého milovaného pejska zešílela. </w:t>
      </w:r>
    </w:p>
    <w:p w14:paraId="3EEF5977" w14:textId="77777777" w:rsidR="00091F7B" w:rsidRDefault="00AB4A96" w:rsidP="006B7C8E">
      <w:pPr>
        <w:rPr>
          <w:ins w:id="99" w:author="Martin Urbanec" w:date="2015-01-19T17:20:00Z"/>
          <w:rFonts w:asciiTheme="minorHAnsi" w:hAnsiTheme="minorHAnsi" w:cs="Times New Roman"/>
          <w:sz w:val="28"/>
          <w:szCs w:val="28"/>
        </w:rPr>
      </w:pPr>
      <w:r w:rsidRPr="00091F7B">
        <w:rPr>
          <w:rFonts w:asciiTheme="minorHAnsi" w:hAnsiTheme="minorHAnsi" w:cs="Times New Roman"/>
          <w:sz w:val="28"/>
          <w:szCs w:val="28"/>
          <w:rPrChange w:id="100" w:author="Martin Urbanec" w:date="2015-01-19T17:17:00Z">
            <w:rPr>
              <w:rFonts w:ascii="Lucida Calligraphy" w:hAnsi="Lucida Calligraphy" w:cs="Times New Roman"/>
              <w:sz w:val="28"/>
              <w:szCs w:val="28"/>
            </w:rPr>
          </w:rPrChange>
        </w:rPr>
        <w:t xml:space="preserve">Taky jsem se trochu zajímala, a to jen krátkou dobu o barbíny a jiný panenky, ale znala jsem je všechny nazpaměť. </w:t>
      </w:r>
      <w:r w:rsidR="00B45DCE" w:rsidRPr="00091F7B">
        <w:rPr>
          <w:rFonts w:asciiTheme="minorHAnsi" w:hAnsiTheme="minorHAnsi" w:cs="Times New Roman"/>
          <w:sz w:val="28"/>
          <w:szCs w:val="28"/>
          <w:rPrChange w:id="101" w:author="Martin Urbanec" w:date="2015-01-19T17:17:00Z">
            <w:rPr>
              <w:rFonts w:ascii="Lucida Calligraphy" w:hAnsi="Lucida Calligraphy" w:cs="Times New Roman"/>
              <w:sz w:val="28"/>
              <w:szCs w:val="28"/>
            </w:rPr>
          </w:rPrChange>
        </w:rPr>
        <w:t xml:space="preserve">Ale co se týče jídla, tak jsem byla neskutečně vybíravá. Nesnědla jsem kromě sladkých jídel skoro nic. Vždycky jsem si dala za cíl sníst jen pět lžic polívčičky a víc nic, i kdyby mě k tomu násilím donutili. </w:t>
      </w:r>
    </w:p>
    <w:p w14:paraId="7F48020B" w14:textId="77777777" w:rsidR="00091F7B" w:rsidRDefault="00B45DCE" w:rsidP="006B7C8E">
      <w:pPr>
        <w:rPr>
          <w:ins w:id="102" w:author="Martin Urbanec" w:date="2015-01-19T17:20:00Z"/>
          <w:rFonts w:asciiTheme="minorHAnsi" w:hAnsiTheme="minorHAnsi" w:cs="Times New Roman"/>
          <w:sz w:val="28"/>
          <w:szCs w:val="28"/>
        </w:rPr>
      </w:pPr>
      <w:r w:rsidRPr="00091F7B">
        <w:rPr>
          <w:rFonts w:asciiTheme="minorHAnsi" w:hAnsiTheme="minorHAnsi" w:cs="Times New Roman"/>
          <w:sz w:val="28"/>
          <w:szCs w:val="28"/>
          <w:rPrChange w:id="103" w:author="Martin Urbanec" w:date="2015-01-19T17:17:00Z">
            <w:rPr>
              <w:rFonts w:ascii="Lucida Calligraphy" w:hAnsi="Lucida Calligraphy" w:cs="Times New Roman"/>
              <w:sz w:val="28"/>
              <w:szCs w:val="28"/>
            </w:rPr>
          </w:rPrChange>
        </w:rPr>
        <w:t xml:space="preserve">Jednou, když jsem byla ve školce už sama s tetou vychovatelkou Janou a rodiče si pro mě ještě nepřišli, řekla jsem ji, že </w:t>
      </w:r>
      <w:r w:rsidR="00303024" w:rsidRPr="00091F7B">
        <w:rPr>
          <w:rFonts w:asciiTheme="minorHAnsi" w:hAnsiTheme="minorHAnsi" w:cs="Times New Roman"/>
          <w:sz w:val="28"/>
          <w:szCs w:val="28"/>
          <w:rPrChange w:id="104" w:author="Martin Urbanec" w:date="2015-01-19T17:17:00Z">
            <w:rPr>
              <w:rFonts w:ascii="Lucida Calligraphy" w:hAnsi="Lucida Calligraphy" w:cs="Times New Roman"/>
              <w:sz w:val="28"/>
              <w:szCs w:val="28"/>
            </w:rPr>
          </w:rPrChange>
        </w:rPr>
        <w:t>j</w:t>
      </w:r>
      <w:r w:rsidRPr="00091F7B">
        <w:rPr>
          <w:rFonts w:asciiTheme="minorHAnsi" w:hAnsiTheme="minorHAnsi" w:cs="Times New Roman"/>
          <w:sz w:val="28"/>
          <w:szCs w:val="28"/>
          <w:rPrChange w:id="105" w:author="Martin Urbanec" w:date="2015-01-19T17:17:00Z">
            <w:rPr>
              <w:rFonts w:ascii="Lucida Calligraphy" w:hAnsi="Lucida Calligraphy" w:cs="Times New Roman"/>
              <w:sz w:val="28"/>
              <w:szCs w:val="28"/>
            </w:rPr>
          </w:rPrChange>
        </w:rPr>
        <w:t xml:space="preserve">sem viděla Banánové rybičky, a že tam </w:t>
      </w:r>
      <w:r w:rsidRPr="00091F7B">
        <w:rPr>
          <w:rFonts w:asciiTheme="minorHAnsi" w:hAnsiTheme="minorHAnsi" w:cs="Times New Roman"/>
          <w:sz w:val="28"/>
          <w:szCs w:val="28"/>
          <w:rPrChange w:id="106" w:author="Martin Urbanec" w:date="2015-01-19T17:17:00Z">
            <w:rPr>
              <w:rFonts w:ascii="Lucida Calligraphy" w:hAnsi="Lucida Calligraphy" w:cs="Times New Roman"/>
              <w:sz w:val="28"/>
              <w:szCs w:val="28"/>
            </w:rPr>
          </w:rPrChange>
        </w:rPr>
        <w:lastRenderedPageBreak/>
        <w:t xml:space="preserve">byla textařka Jiřina Fikejzová a zpěvák Jan Kalousek, kterého ani neznám, ale </w:t>
      </w:r>
      <w:r w:rsidR="005F175C" w:rsidRPr="00091F7B">
        <w:rPr>
          <w:rFonts w:asciiTheme="minorHAnsi" w:hAnsiTheme="minorHAnsi" w:cs="Times New Roman"/>
          <w:sz w:val="28"/>
          <w:szCs w:val="28"/>
          <w:rPrChange w:id="107" w:author="Martin Urbanec" w:date="2015-01-19T17:17:00Z">
            <w:rPr>
              <w:rFonts w:ascii="Lucida Calligraphy" w:hAnsi="Lucida Calligraphy" w:cs="Times New Roman"/>
              <w:sz w:val="28"/>
              <w:szCs w:val="28"/>
            </w:rPr>
          </w:rPrChange>
        </w:rPr>
        <w:t>paní textařka Fikejzová napsala texty k písničkám jako je Malý vůz, anebo např. od Rottrové To mám tak ráda. Ani jsem nevěděla, že mi ty písně budou</w:t>
      </w:r>
      <w:r w:rsidR="00303024" w:rsidRPr="00091F7B">
        <w:rPr>
          <w:rFonts w:asciiTheme="minorHAnsi" w:hAnsiTheme="minorHAnsi" w:cs="Times New Roman"/>
          <w:sz w:val="28"/>
          <w:szCs w:val="28"/>
          <w:rPrChange w:id="108" w:author="Martin Urbanec" w:date="2015-01-19T17:17:00Z">
            <w:rPr>
              <w:rFonts w:ascii="Lucida Calligraphy" w:hAnsi="Lucida Calligraphy" w:cs="Times New Roman"/>
              <w:sz w:val="28"/>
              <w:szCs w:val="28"/>
            </w:rPr>
          </w:rPrChange>
        </w:rPr>
        <w:t xml:space="preserve"> dobré</w:t>
      </w:r>
      <w:r w:rsidR="005F175C" w:rsidRPr="00091F7B">
        <w:rPr>
          <w:rFonts w:asciiTheme="minorHAnsi" w:hAnsiTheme="minorHAnsi" w:cs="Times New Roman"/>
          <w:sz w:val="28"/>
          <w:szCs w:val="28"/>
          <w:rPrChange w:id="109" w:author="Martin Urbanec" w:date="2015-01-19T17:17:00Z">
            <w:rPr>
              <w:rFonts w:ascii="Lucida Calligraphy" w:hAnsi="Lucida Calligraphy" w:cs="Times New Roman"/>
              <w:sz w:val="28"/>
              <w:szCs w:val="28"/>
            </w:rPr>
          </w:rPrChange>
        </w:rPr>
        <w:t xml:space="preserve"> k mému budoucímu koníčku. Bohužel jsem to dostatečně nevysvětlila</w:t>
      </w:r>
      <w:r w:rsidR="00F94178" w:rsidRPr="00091F7B">
        <w:rPr>
          <w:rFonts w:asciiTheme="minorHAnsi" w:hAnsiTheme="minorHAnsi" w:cs="Times New Roman"/>
          <w:sz w:val="28"/>
          <w:szCs w:val="28"/>
          <w:rPrChange w:id="110" w:author="Martin Urbanec" w:date="2015-01-19T17:17:00Z">
            <w:rPr>
              <w:rFonts w:ascii="Lucida Calligraphy" w:hAnsi="Lucida Calligraphy" w:cs="Times New Roman"/>
              <w:sz w:val="28"/>
              <w:szCs w:val="28"/>
            </w:rPr>
          </w:rPrChange>
        </w:rPr>
        <w:t>, že jsem viděla jenom ukázku. Pak mi řekla, že to není pro děti</w:t>
      </w:r>
      <w:r w:rsidR="005F175C" w:rsidRPr="00091F7B">
        <w:rPr>
          <w:rFonts w:asciiTheme="minorHAnsi" w:hAnsiTheme="minorHAnsi" w:cs="Times New Roman"/>
          <w:sz w:val="28"/>
          <w:szCs w:val="28"/>
          <w:rPrChange w:id="111" w:author="Martin Urbanec" w:date="2015-01-19T17:17:00Z">
            <w:rPr>
              <w:rFonts w:ascii="Lucida Calligraphy" w:hAnsi="Lucida Calligraphy" w:cs="Times New Roman"/>
              <w:sz w:val="28"/>
              <w:szCs w:val="28"/>
            </w:rPr>
          </w:rPrChange>
        </w:rPr>
        <w:t xml:space="preserve"> </w:t>
      </w:r>
      <w:r w:rsidR="00F94178" w:rsidRPr="00091F7B">
        <w:rPr>
          <w:rFonts w:asciiTheme="minorHAnsi" w:hAnsiTheme="minorHAnsi" w:cs="Times New Roman"/>
          <w:sz w:val="28"/>
          <w:szCs w:val="28"/>
          <w:rPrChange w:id="112" w:author="Martin Urbanec" w:date="2015-01-19T17:17:00Z">
            <w:rPr>
              <w:rFonts w:ascii="Lucida Calligraphy" w:hAnsi="Lucida Calligraphy" w:cs="Times New Roman"/>
              <w:sz w:val="28"/>
              <w:szCs w:val="28"/>
            </w:rPr>
          </w:rPrChange>
        </w:rPr>
        <w:t>a potom</w:t>
      </w:r>
      <w:r w:rsidR="005F175C" w:rsidRPr="00091F7B">
        <w:rPr>
          <w:rFonts w:asciiTheme="minorHAnsi" w:hAnsiTheme="minorHAnsi" w:cs="Times New Roman"/>
          <w:sz w:val="28"/>
          <w:szCs w:val="28"/>
          <w:rPrChange w:id="113" w:author="Martin Urbanec" w:date="2015-01-19T17:17:00Z">
            <w:rPr>
              <w:rFonts w:ascii="Lucida Calligraphy" w:hAnsi="Lucida Calligraphy" w:cs="Times New Roman"/>
              <w:sz w:val="28"/>
              <w:szCs w:val="28"/>
            </w:rPr>
          </w:rPrChange>
        </w:rPr>
        <w:t xml:space="preserve"> řekla</w:t>
      </w:r>
      <w:r w:rsidR="00767F98" w:rsidRPr="00091F7B">
        <w:rPr>
          <w:rFonts w:asciiTheme="minorHAnsi" w:hAnsiTheme="minorHAnsi" w:cs="Times New Roman"/>
          <w:sz w:val="28"/>
          <w:szCs w:val="28"/>
          <w:rPrChange w:id="114" w:author="Martin Urbanec" w:date="2015-01-19T17:17:00Z">
            <w:rPr>
              <w:rFonts w:ascii="Lucida Calligraphy" w:hAnsi="Lucida Calligraphy" w:cs="Times New Roman"/>
              <w:sz w:val="28"/>
              <w:szCs w:val="28"/>
            </w:rPr>
          </w:rPrChange>
        </w:rPr>
        <w:t xml:space="preserve"> teta Jana</w:t>
      </w:r>
      <w:r w:rsidR="005F175C" w:rsidRPr="00091F7B">
        <w:rPr>
          <w:rFonts w:asciiTheme="minorHAnsi" w:hAnsiTheme="minorHAnsi" w:cs="Times New Roman"/>
          <w:sz w:val="28"/>
          <w:szCs w:val="28"/>
          <w:rPrChange w:id="115" w:author="Martin Urbanec" w:date="2015-01-19T17:17:00Z">
            <w:rPr>
              <w:rFonts w:ascii="Lucida Calligraphy" w:hAnsi="Lucida Calligraphy" w:cs="Times New Roman"/>
              <w:sz w:val="28"/>
              <w:szCs w:val="28"/>
            </w:rPr>
          </w:rPrChange>
        </w:rPr>
        <w:t xml:space="preserve"> rodičům něco v tom smyslu jakože „Vy to dítě necháte klidně sedět u televize</w:t>
      </w:r>
      <w:r w:rsidR="00F94178" w:rsidRPr="00091F7B">
        <w:rPr>
          <w:rFonts w:asciiTheme="minorHAnsi" w:hAnsiTheme="minorHAnsi" w:cs="Times New Roman"/>
          <w:sz w:val="28"/>
          <w:szCs w:val="28"/>
          <w:rPrChange w:id="116" w:author="Martin Urbanec" w:date="2015-01-19T17:17:00Z">
            <w:rPr>
              <w:rFonts w:ascii="Lucida Calligraphy" w:hAnsi="Lucida Calligraphy" w:cs="Times New Roman"/>
              <w:sz w:val="28"/>
              <w:szCs w:val="28"/>
            </w:rPr>
          </w:rPrChange>
        </w:rPr>
        <w:t xml:space="preserve">, místo </w:t>
      </w:r>
      <w:del w:id="117" w:author="Martin Urbanec" w:date="2015-01-19T17:17:00Z">
        <w:r w:rsidR="00F94178" w:rsidRPr="00091F7B" w:rsidDel="00091F7B">
          <w:rPr>
            <w:rFonts w:asciiTheme="minorHAnsi" w:hAnsiTheme="minorHAnsi" w:cs="Times New Roman"/>
            <w:sz w:val="28"/>
            <w:szCs w:val="28"/>
            <w:rPrChange w:id="118" w:author="Martin Urbanec" w:date="2015-01-19T17:17:00Z">
              <w:rPr>
                <w:rFonts w:ascii="Lucida Calligraphy" w:hAnsi="Lucida Calligraphy" w:cs="Times New Roman"/>
                <w:sz w:val="28"/>
                <w:szCs w:val="28"/>
              </w:rPr>
            </w:rPrChange>
          </w:rPr>
          <w:delText>aby jste mu</w:delText>
        </w:r>
      </w:del>
      <w:ins w:id="119" w:author="Martin Urbanec" w:date="2015-01-19T17:17:00Z">
        <w:r w:rsidR="00091F7B" w:rsidRPr="00091F7B">
          <w:rPr>
            <w:rFonts w:asciiTheme="minorHAnsi" w:hAnsiTheme="minorHAnsi" w:cs="Times New Roman"/>
            <w:sz w:val="28"/>
            <w:szCs w:val="28"/>
          </w:rPr>
          <w:t>abyste mu</w:t>
        </w:r>
      </w:ins>
      <w:r w:rsidR="00F94178" w:rsidRPr="00091F7B">
        <w:rPr>
          <w:rFonts w:asciiTheme="minorHAnsi" w:hAnsiTheme="minorHAnsi" w:cs="Times New Roman"/>
          <w:sz w:val="28"/>
          <w:szCs w:val="28"/>
          <w:rPrChange w:id="120" w:author="Martin Urbanec" w:date="2015-01-19T17:17:00Z">
            <w:rPr>
              <w:rFonts w:ascii="Lucida Calligraphy" w:hAnsi="Lucida Calligraphy" w:cs="Times New Roman"/>
              <w:sz w:val="28"/>
              <w:szCs w:val="28"/>
            </w:rPr>
          </w:rPrChange>
        </w:rPr>
        <w:t xml:space="preserve"> radši četli knihy.“ </w:t>
      </w:r>
      <w:del w:id="121" w:author="Martin Urbanec" w:date="2015-01-19T17:20:00Z">
        <w:r w:rsidR="00F94178" w:rsidRPr="00091F7B" w:rsidDel="00091F7B">
          <w:rPr>
            <w:rFonts w:asciiTheme="minorHAnsi" w:hAnsiTheme="minorHAnsi" w:cs="Times New Roman"/>
            <w:sz w:val="28"/>
            <w:szCs w:val="28"/>
            <w:rPrChange w:id="122" w:author="Martin Urbanec" w:date="2015-01-19T17:17:00Z">
              <w:rPr>
                <w:rFonts w:ascii="Lucida Calligraphy" w:hAnsi="Lucida Calligraphy" w:cs="Times New Roman"/>
                <w:sz w:val="28"/>
                <w:szCs w:val="28"/>
              </w:rPr>
            </w:rPrChange>
          </w:rPr>
          <w:delText xml:space="preserve">A </w:delText>
        </w:r>
      </w:del>
      <w:ins w:id="123" w:author="Martin Urbanec" w:date="2015-01-19T17:20:00Z">
        <w:r w:rsidR="00091F7B">
          <w:rPr>
            <w:rFonts w:asciiTheme="minorHAnsi" w:hAnsiTheme="minorHAnsi" w:cs="Times New Roman"/>
            <w:sz w:val="28"/>
            <w:szCs w:val="28"/>
          </w:rPr>
          <w:t>O</w:t>
        </w:r>
      </w:ins>
      <w:del w:id="124" w:author="Martin Urbanec" w:date="2015-01-19T17:20:00Z">
        <w:r w:rsidR="00F94178" w:rsidRPr="00091F7B" w:rsidDel="00091F7B">
          <w:rPr>
            <w:rFonts w:asciiTheme="minorHAnsi" w:hAnsiTheme="minorHAnsi" w:cs="Times New Roman"/>
            <w:sz w:val="28"/>
            <w:szCs w:val="28"/>
            <w:rPrChange w:id="125" w:author="Martin Urbanec" w:date="2015-01-19T17:17:00Z">
              <w:rPr>
                <w:rFonts w:ascii="Lucida Calligraphy" w:hAnsi="Lucida Calligraphy" w:cs="Times New Roman"/>
                <w:sz w:val="28"/>
                <w:szCs w:val="28"/>
              </w:rPr>
            </w:rPrChange>
          </w:rPr>
          <w:delText>o</w:delText>
        </w:r>
      </w:del>
      <w:r w:rsidR="00F94178" w:rsidRPr="00091F7B">
        <w:rPr>
          <w:rFonts w:asciiTheme="minorHAnsi" w:hAnsiTheme="minorHAnsi" w:cs="Times New Roman"/>
          <w:sz w:val="28"/>
          <w:szCs w:val="28"/>
          <w:rPrChange w:id="126" w:author="Martin Urbanec" w:date="2015-01-19T17:17:00Z">
            <w:rPr>
              <w:rFonts w:ascii="Lucida Calligraphy" w:hAnsi="Lucida Calligraphy" w:cs="Times New Roman"/>
              <w:sz w:val="28"/>
              <w:szCs w:val="28"/>
            </w:rPr>
          </w:rPrChange>
        </w:rPr>
        <w:t>značila mě za dítě, kterému se rodiče nevěnují, ale to byla blbost</w:t>
      </w:r>
      <w:r w:rsidR="00767F98" w:rsidRPr="00091F7B">
        <w:rPr>
          <w:rFonts w:asciiTheme="minorHAnsi" w:hAnsiTheme="minorHAnsi" w:cs="Times New Roman"/>
          <w:sz w:val="28"/>
          <w:szCs w:val="28"/>
          <w:rPrChange w:id="127" w:author="Martin Urbanec" w:date="2015-01-19T17:17:00Z">
            <w:rPr>
              <w:rFonts w:ascii="Lucida Calligraphy" w:hAnsi="Lucida Calligraphy" w:cs="Times New Roman"/>
              <w:sz w:val="28"/>
              <w:szCs w:val="28"/>
            </w:rPr>
          </w:rPrChange>
        </w:rPr>
        <w:t>, jenže</w:t>
      </w:r>
      <w:r w:rsidR="00F94178" w:rsidRPr="00091F7B">
        <w:rPr>
          <w:rFonts w:asciiTheme="minorHAnsi" w:hAnsiTheme="minorHAnsi" w:cs="Times New Roman"/>
          <w:sz w:val="28"/>
          <w:szCs w:val="28"/>
          <w:rPrChange w:id="128" w:author="Martin Urbanec" w:date="2015-01-19T17:17:00Z">
            <w:rPr>
              <w:rFonts w:ascii="Lucida Calligraphy" w:hAnsi="Lucida Calligraphy" w:cs="Times New Roman"/>
              <w:sz w:val="28"/>
              <w:szCs w:val="28"/>
            </w:rPr>
          </w:rPrChange>
        </w:rPr>
        <w:t xml:space="preserve"> vysvětlujte to někomu, když jsem to jako dítě neřekla doslovně.</w:t>
      </w:r>
      <w:r w:rsidR="0067406D" w:rsidRPr="00091F7B">
        <w:rPr>
          <w:rFonts w:asciiTheme="minorHAnsi" w:hAnsiTheme="minorHAnsi" w:cs="Times New Roman"/>
          <w:sz w:val="28"/>
          <w:szCs w:val="28"/>
          <w:rPrChange w:id="129" w:author="Martin Urbanec" w:date="2015-01-19T17:17:00Z">
            <w:rPr>
              <w:rFonts w:ascii="Lucida Calligraphy" w:hAnsi="Lucida Calligraphy" w:cs="Times New Roman"/>
              <w:sz w:val="28"/>
              <w:szCs w:val="28"/>
            </w:rPr>
          </w:rPrChange>
        </w:rPr>
        <w:t xml:space="preserve"> </w:t>
      </w:r>
    </w:p>
    <w:p w14:paraId="08835BB5" w14:textId="77777777" w:rsidR="00091F7B" w:rsidRDefault="0067406D" w:rsidP="006B7C8E">
      <w:pPr>
        <w:rPr>
          <w:ins w:id="130" w:author="Martin Urbanec" w:date="2015-01-19T17:20:00Z"/>
          <w:rFonts w:asciiTheme="minorHAnsi" w:hAnsiTheme="minorHAnsi" w:cs="Times New Roman"/>
          <w:sz w:val="28"/>
          <w:szCs w:val="28"/>
        </w:rPr>
      </w:pPr>
      <w:r w:rsidRPr="00091F7B">
        <w:rPr>
          <w:rFonts w:asciiTheme="minorHAnsi" w:hAnsiTheme="minorHAnsi" w:cs="Times New Roman"/>
          <w:sz w:val="28"/>
          <w:szCs w:val="28"/>
          <w:rPrChange w:id="131" w:author="Martin Urbanec" w:date="2015-01-19T17:17:00Z">
            <w:rPr>
              <w:rFonts w:ascii="Lucida Calligraphy" w:hAnsi="Lucida Calligraphy" w:cs="Times New Roman"/>
              <w:sz w:val="28"/>
              <w:szCs w:val="28"/>
            </w:rPr>
          </w:rPrChange>
        </w:rPr>
        <w:t xml:space="preserve">Asi kolem roku 2002 mě měli trhat mandle, ale naštěstí tomu zabránilo to, že jsme jeli k moři a to mě zbavilo všech trápení s mandlemi. </w:t>
      </w:r>
      <w:r w:rsidR="0007675A" w:rsidRPr="00091F7B">
        <w:rPr>
          <w:rFonts w:asciiTheme="minorHAnsi" w:hAnsiTheme="minorHAnsi" w:cs="Times New Roman"/>
          <w:sz w:val="28"/>
          <w:szCs w:val="28"/>
          <w:rPrChange w:id="132" w:author="Martin Urbanec" w:date="2015-01-19T17:17:00Z">
            <w:rPr>
              <w:rFonts w:ascii="Lucida Calligraphy" w:hAnsi="Lucida Calligraphy" w:cs="Times New Roman"/>
              <w:sz w:val="28"/>
              <w:szCs w:val="28"/>
            </w:rPr>
          </w:rPrChange>
        </w:rPr>
        <w:t xml:space="preserve">Nedovedu si vůbec představit, že bych já jako dítě s AS něco takového absolvovala. To by všichni od toho řevu ohluchli, protože když jsem jako malá měla absolvovat nějaké lékařské vyšetření, tak to se mnou měli všichni svatou trpělivost. Ale zpátky k dovolené v Chorvatsku, která mě zachránila. </w:t>
      </w:r>
    </w:p>
    <w:p w14:paraId="3261DE09" w14:textId="77777777" w:rsidR="00091F7B" w:rsidRDefault="00DC1A01" w:rsidP="006B7C8E">
      <w:pPr>
        <w:rPr>
          <w:ins w:id="133" w:author="Martin Urbanec" w:date="2015-01-19T17:20:00Z"/>
          <w:rFonts w:asciiTheme="minorHAnsi" w:hAnsiTheme="minorHAnsi" w:cs="Times New Roman"/>
          <w:sz w:val="28"/>
          <w:szCs w:val="28"/>
        </w:rPr>
      </w:pPr>
      <w:r w:rsidRPr="00091F7B">
        <w:rPr>
          <w:rFonts w:asciiTheme="minorHAnsi" w:hAnsiTheme="minorHAnsi" w:cs="Times New Roman"/>
          <w:sz w:val="28"/>
          <w:szCs w:val="28"/>
          <w:rPrChange w:id="134" w:author="Martin Urbanec" w:date="2015-01-19T17:17:00Z">
            <w:rPr>
              <w:rFonts w:ascii="Lucida Calligraphy" w:hAnsi="Lucida Calligraphy" w:cs="Times New Roman"/>
              <w:sz w:val="28"/>
              <w:szCs w:val="28"/>
            </w:rPr>
          </w:rPrChange>
        </w:rPr>
        <w:t xml:space="preserve">Těsně po skončení </w:t>
      </w:r>
      <w:del w:id="135" w:author="Martin Urbanec" w:date="2015-01-19T17:18:00Z">
        <w:r w:rsidRPr="00091F7B" w:rsidDel="00091F7B">
          <w:rPr>
            <w:rFonts w:asciiTheme="minorHAnsi" w:hAnsiTheme="minorHAnsi" w:cs="Times New Roman"/>
            <w:sz w:val="28"/>
            <w:szCs w:val="28"/>
            <w:rPrChange w:id="136" w:author="Martin Urbanec" w:date="2015-01-19T17:17:00Z">
              <w:rPr>
                <w:rFonts w:ascii="Lucida Calligraphy" w:hAnsi="Lucida Calligraphy" w:cs="Times New Roman"/>
                <w:sz w:val="28"/>
                <w:szCs w:val="28"/>
              </w:rPr>
            </w:rPrChange>
          </w:rPr>
          <w:delText>svadby</w:delText>
        </w:r>
      </w:del>
      <w:ins w:id="137" w:author="Martin Urbanec" w:date="2015-01-19T17:18:00Z">
        <w:r w:rsidR="00091F7B" w:rsidRPr="00091F7B">
          <w:rPr>
            <w:rFonts w:asciiTheme="minorHAnsi" w:hAnsiTheme="minorHAnsi" w:cs="Times New Roman"/>
            <w:sz w:val="28"/>
            <w:szCs w:val="28"/>
          </w:rPr>
          <w:t>svatby</w:t>
        </w:r>
      </w:ins>
      <w:r w:rsidRPr="00091F7B">
        <w:rPr>
          <w:rFonts w:asciiTheme="minorHAnsi" w:hAnsiTheme="minorHAnsi" w:cs="Times New Roman"/>
          <w:sz w:val="28"/>
          <w:szCs w:val="28"/>
          <w:rPrChange w:id="138" w:author="Martin Urbanec" w:date="2015-01-19T17:17:00Z">
            <w:rPr>
              <w:rFonts w:ascii="Lucida Calligraphy" w:hAnsi="Lucida Calligraphy" w:cs="Times New Roman"/>
              <w:sz w:val="28"/>
              <w:szCs w:val="28"/>
            </w:rPr>
          </w:rPrChange>
        </w:rPr>
        <w:t xml:space="preserve"> mého strejdy a tety jsme jeli na dovolenou do malého</w:t>
      </w:r>
      <w:r w:rsidR="00767F98" w:rsidRPr="00091F7B">
        <w:rPr>
          <w:rFonts w:asciiTheme="minorHAnsi" w:hAnsiTheme="minorHAnsi" w:cs="Times New Roman"/>
          <w:sz w:val="28"/>
          <w:szCs w:val="28"/>
          <w:rPrChange w:id="139" w:author="Martin Urbanec" w:date="2015-01-19T17:17:00Z">
            <w:rPr>
              <w:rFonts w:ascii="Lucida Calligraphy" w:hAnsi="Lucida Calligraphy" w:cs="Times New Roman"/>
              <w:sz w:val="28"/>
              <w:szCs w:val="28"/>
            </w:rPr>
          </w:rPrChange>
        </w:rPr>
        <w:t xml:space="preserve"> přímoř</w:t>
      </w:r>
      <w:r w:rsidRPr="00091F7B">
        <w:rPr>
          <w:rFonts w:asciiTheme="minorHAnsi" w:hAnsiTheme="minorHAnsi" w:cs="Times New Roman"/>
          <w:sz w:val="28"/>
          <w:szCs w:val="28"/>
          <w:rPrChange w:id="140" w:author="Martin Urbanec" w:date="2015-01-19T17:17:00Z">
            <w:rPr>
              <w:rFonts w:ascii="Lucida Calligraphy" w:hAnsi="Lucida Calligraphy" w:cs="Times New Roman"/>
              <w:sz w:val="28"/>
              <w:szCs w:val="28"/>
            </w:rPr>
          </w:rPrChange>
        </w:rPr>
        <w:t>ského letoviska</w:t>
      </w:r>
      <w:r w:rsidR="00767F98" w:rsidRPr="00091F7B">
        <w:rPr>
          <w:rFonts w:asciiTheme="minorHAnsi" w:hAnsiTheme="minorHAnsi" w:cs="Times New Roman"/>
          <w:sz w:val="28"/>
          <w:szCs w:val="28"/>
          <w:rPrChange w:id="141" w:author="Martin Urbanec" w:date="2015-01-19T17:17:00Z">
            <w:rPr>
              <w:rFonts w:ascii="Lucida Calligraphy" w:hAnsi="Lucida Calligraphy" w:cs="Times New Roman"/>
              <w:sz w:val="28"/>
              <w:szCs w:val="28"/>
            </w:rPr>
          </w:rPrChange>
        </w:rPr>
        <w:t xml:space="preserve"> Duga Uvala. Tam jsem si to neskutečně užila, ale rodiče o trochu méně, protože jsem tam lítala jak pominutá po pláži. Taky jsem sbírala </w:t>
      </w:r>
      <w:commentRangeStart w:id="142"/>
      <w:r w:rsidR="00767F98" w:rsidRPr="00091F7B">
        <w:rPr>
          <w:rFonts w:asciiTheme="minorHAnsi" w:hAnsiTheme="minorHAnsi" w:cs="Times New Roman"/>
          <w:sz w:val="28"/>
          <w:szCs w:val="28"/>
          <w:rPrChange w:id="143" w:author="Martin Urbanec" w:date="2015-01-19T17:17:00Z">
            <w:rPr>
              <w:rFonts w:ascii="Lucida Calligraphy" w:hAnsi="Lucida Calligraphy" w:cs="Times New Roman"/>
              <w:sz w:val="28"/>
              <w:szCs w:val="28"/>
            </w:rPr>
          </w:rPrChange>
        </w:rPr>
        <w:t>kamínky</w:t>
      </w:r>
      <w:ins w:id="144" w:author="Martin Urbanec" w:date="2015-01-19T17:24:00Z">
        <w:r w:rsidR="00091F7B">
          <w:rPr>
            <w:rFonts w:asciiTheme="minorHAnsi" w:hAnsiTheme="minorHAnsi" w:cs="Times New Roman"/>
            <w:sz w:val="28"/>
            <w:szCs w:val="28"/>
          </w:rPr>
          <w:t xml:space="preserve"> a </w:t>
        </w:r>
      </w:ins>
      <w:del w:id="145" w:author="Martin Urbanec" w:date="2015-01-19T17:24:00Z">
        <w:r w:rsidR="00767F98" w:rsidRPr="00091F7B" w:rsidDel="00091F7B">
          <w:rPr>
            <w:rFonts w:asciiTheme="minorHAnsi" w:hAnsiTheme="minorHAnsi" w:cs="Times New Roman"/>
            <w:sz w:val="28"/>
            <w:szCs w:val="28"/>
            <w:rPrChange w:id="146" w:author="Martin Urbanec" w:date="2015-01-19T17:17:00Z">
              <w:rPr>
                <w:rFonts w:ascii="Lucida Calligraphy" w:hAnsi="Lucida Calligraphy" w:cs="Times New Roman"/>
                <w:sz w:val="28"/>
                <w:szCs w:val="28"/>
              </w:rPr>
            </w:rPrChange>
          </w:rPr>
          <w:delText xml:space="preserve"> </w:delText>
        </w:r>
      </w:del>
      <w:r w:rsidR="00767F98" w:rsidRPr="00091F7B">
        <w:rPr>
          <w:rFonts w:asciiTheme="minorHAnsi" w:hAnsiTheme="minorHAnsi" w:cs="Times New Roman"/>
          <w:sz w:val="28"/>
          <w:szCs w:val="28"/>
          <w:rPrChange w:id="147" w:author="Martin Urbanec" w:date="2015-01-19T17:17:00Z">
            <w:rPr>
              <w:rFonts w:ascii="Lucida Calligraphy" w:hAnsi="Lucida Calligraphy" w:cs="Times New Roman"/>
              <w:sz w:val="28"/>
              <w:szCs w:val="28"/>
            </w:rPr>
          </w:rPrChange>
        </w:rPr>
        <w:t>malé</w:t>
      </w:r>
      <w:commentRangeEnd w:id="142"/>
      <w:r w:rsidR="00091F7B">
        <w:rPr>
          <w:rStyle w:val="Odkaznakoment"/>
        </w:rPr>
        <w:commentReference w:id="142"/>
      </w:r>
      <w:r w:rsidR="00767F98" w:rsidRPr="00091F7B">
        <w:rPr>
          <w:rFonts w:asciiTheme="minorHAnsi" w:hAnsiTheme="minorHAnsi" w:cs="Times New Roman"/>
          <w:sz w:val="28"/>
          <w:szCs w:val="28"/>
          <w:rPrChange w:id="148" w:author="Martin Urbanec" w:date="2015-01-19T17:17:00Z">
            <w:rPr>
              <w:rFonts w:ascii="Lucida Calligraphy" w:hAnsi="Lucida Calligraphy" w:cs="Times New Roman"/>
              <w:sz w:val="28"/>
              <w:szCs w:val="28"/>
            </w:rPr>
          </w:rPrChange>
        </w:rPr>
        <w:t xml:space="preserve"> šnečí ulity do kyblíčku.  Tak jsem tam tak běhala a běhala, až jsem při jedné cestě upadla a asi víte, co se potom stalo. Na této dovolené jsme navštívili mimo</w:t>
      </w:r>
      <w:r w:rsidR="00D812FB" w:rsidRPr="00091F7B">
        <w:rPr>
          <w:rFonts w:asciiTheme="minorHAnsi" w:hAnsiTheme="minorHAnsi" w:cs="Times New Roman"/>
          <w:sz w:val="28"/>
          <w:szCs w:val="28"/>
          <w:rPrChange w:id="149" w:author="Martin Urbanec" w:date="2015-01-19T17:17:00Z">
            <w:rPr>
              <w:rFonts w:ascii="Lucida Calligraphy" w:hAnsi="Lucida Calligraphy" w:cs="Times New Roman"/>
              <w:sz w:val="28"/>
              <w:szCs w:val="28"/>
            </w:rPr>
          </w:rPrChange>
        </w:rPr>
        <w:t xml:space="preserve"> </w:t>
      </w:r>
      <w:r w:rsidR="00767F98" w:rsidRPr="00091F7B">
        <w:rPr>
          <w:rFonts w:asciiTheme="minorHAnsi" w:hAnsiTheme="minorHAnsi" w:cs="Times New Roman"/>
          <w:sz w:val="28"/>
          <w:szCs w:val="28"/>
          <w:rPrChange w:id="150" w:author="Martin Urbanec" w:date="2015-01-19T17:17:00Z">
            <w:rPr>
              <w:rFonts w:ascii="Lucida Calligraphy" w:hAnsi="Lucida Calligraphy" w:cs="Times New Roman"/>
              <w:sz w:val="28"/>
              <w:szCs w:val="28"/>
            </w:rPr>
          </w:rPrChange>
        </w:rPr>
        <w:t xml:space="preserve">jiné město Pula, kde je </w:t>
      </w:r>
      <w:r w:rsidRPr="00091F7B">
        <w:rPr>
          <w:rFonts w:asciiTheme="minorHAnsi" w:hAnsiTheme="minorHAnsi" w:cs="Times New Roman"/>
          <w:sz w:val="28"/>
          <w:szCs w:val="28"/>
          <w:rPrChange w:id="151" w:author="Martin Urbanec" w:date="2015-01-19T17:17:00Z">
            <w:rPr>
              <w:rFonts w:ascii="Lucida Calligraphy" w:hAnsi="Lucida Calligraphy" w:cs="Times New Roman"/>
              <w:sz w:val="28"/>
              <w:szCs w:val="28"/>
            </w:rPr>
          </w:rPrChange>
        </w:rPr>
        <w:t>jedno z</w:t>
      </w:r>
      <w:del w:id="152" w:author="Martin Urbanec" w:date="2015-01-19T17:24:00Z">
        <w:r w:rsidRPr="00091F7B" w:rsidDel="00091F7B">
          <w:rPr>
            <w:rFonts w:asciiTheme="minorHAnsi" w:hAnsiTheme="minorHAnsi" w:cs="Times New Roman"/>
            <w:sz w:val="28"/>
            <w:szCs w:val="28"/>
            <w:rPrChange w:id="153" w:author="Martin Urbanec" w:date="2015-01-19T17:17:00Z">
              <w:rPr>
                <w:rFonts w:ascii="Lucida Calligraphy" w:hAnsi="Lucida Calligraphy" w:cs="Times New Roman"/>
                <w:sz w:val="28"/>
                <w:szCs w:val="28"/>
              </w:rPr>
            </w:rPrChange>
          </w:rPr>
          <w:delText> </w:delText>
        </w:r>
      </w:del>
      <w:ins w:id="154" w:author="Martin Urbanec" w:date="2015-01-19T17:24:00Z">
        <w:r w:rsidR="00091F7B">
          <w:rPr>
            <w:rFonts w:asciiTheme="minorHAnsi" w:hAnsiTheme="minorHAnsi" w:cs="Times New Roman"/>
            <w:sz w:val="28"/>
            <w:szCs w:val="28"/>
          </w:rPr>
          <w:t> </w:t>
        </w:r>
      </w:ins>
      <w:r w:rsidRPr="00091F7B">
        <w:rPr>
          <w:rFonts w:asciiTheme="minorHAnsi" w:hAnsiTheme="minorHAnsi" w:cs="Times New Roman"/>
          <w:sz w:val="28"/>
          <w:szCs w:val="28"/>
          <w:rPrChange w:id="155" w:author="Martin Urbanec" w:date="2015-01-19T17:17:00Z">
            <w:rPr>
              <w:rFonts w:ascii="Lucida Calligraphy" w:hAnsi="Lucida Calligraphy" w:cs="Times New Roman"/>
              <w:sz w:val="28"/>
              <w:szCs w:val="28"/>
            </w:rPr>
          </w:rPrChange>
        </w:rPr>
        <w:t>koloseí</w:t>
      </w:r>
      <w:ins w:id="156" w:author="Martin Urbanec" w:date="2015-01-19T17:24:00Z">
        <w:r w:rsidR="00091F7B">
          <w:rPr>
            <w:rFonts w:asciiTheme="minorHAnsi" w:hAnsiTheme="minorHAnsi" w:cs="Times New Roman"/>
            <w:sz w:val="28"/>
            <w:szCs w:val="28"/>
          </w:rPr>
          <w:t xml:space="preserve">. </w:t>
        </w:r>
      </w:ins>
      <w:del w:id="157" w:author="Martin Urbanec" w:date="2015-01-19T17:24:00Z">
        <w:r w:rsidRPr="00091F7B" w:rsidDel="00091F7B">
          <w:rPr>
            <w:rFonts w:asciiTheme="minorHAnsi" w:hAnsiTheme="minorHAnsi" w:cs="Times New Roman"/>
            <w:sz w:val="28"/>
            <w:szCs w:val="28"/>
            <w:rPrChange w:id="158" w:author="Martin Urbanec" w:date="2015-01-19T17:17:00Z">
              <w:rPr>
                <w:rFonts w:ascii="Lucida Calligraphy" w:hAnsi="Lucida Calligraphy" w:cs="Times New Roman"/>
                <w:sz w:val="28"/>
                <w:szCs w:val="28"/>
              </w:rPr>
            </w:rPrChange>
          </w:rPr>
          <w:delText xml:space="preserve"> a p</w:delText>
        </w:r>
      </w:del>
      <w:ins w:id="159" w:author="Martin Urbanec" w:date="2015-01-19T17:24:00Z">
        <w:r w:rsidR="00091F7B">
          <w:rPr>
            <w:rFonts w:asciiTheme="minorHAnsi" w:hAnsiTheme="minorHAnsi" w:cs="Times New Roman"/>
            <w:sz w:val="28"/>
            <w:szCs w:val="28"/>
          </w:rPr>
          <w:t>P</w:t>
        </w:r>
      </w:ins>
      <w:r w:rsidRPr="00091F7B">
        <w:rPr>
          <w:rFonts w:asciiTheme="minorHAnsi" w:hAnsiTheme="minorHAnsi" w:cs="Times New Roman"/>
          <w:sz w:val="28"/>
          <w:szCs w:val="28"/>
          <w:rPrChange w:id="160" w:author="Martin Urbanec" w:date="2015-01-19T17:17:00Z">
            <w:rPr>
              <w:rFonts w:ascii="Lucida Calligraphy" w:hAnsi="Lucida Calligraphy" w:cs="Times New Roman"/>
              <w:sz w:val="28"/>
              <w:szCs w:val="28"/>
            </w:rPr>
          </w:rPrChange>
        </w:rPr>
        <w:t xml:space="preserve">otom taky Rijeku, kde jsem viděla potulující se kočky a zpívala jsem jím písničku, ale teď už nevím jakou. Nuž takové mám vzpomínky z dovolené na </w:t>
      </w:r>
      <w:commentRangeStart w:id="161"/>
      <w:r w:rsidRPr="00091F7B">
        <w:rPr>
          <w:rFonts w:asciiTheme="minorHAnsi" w:hAnsiTheme="minorHAnsi" w:cs="Times New Roman"/>
          <w:sz w:val="28"/>
          <w:szCs w:val="28"/>
          <w:rPrChange w:id="162" w:author="Martin Urbanec" w:date="2015-01-19T17:17:00Z">
            <w:rPr>
              <w:rFonts w:ascii="Lucida Calligraphy" w:hAnsi="Lucida Calligraphy" w:cs="Times New Roman"/>
              <w:sz w:val="28"/>
              <w:szCs w:val="28"/>
            </w:rPr>
          </w:rPrChange>
        </w:rPr>
        <w:t>Istrii</w:t>
      </w:r>
      <w:commentRangeEnd w:id="161"/>
      <w:r w:rsidR="00091F7B">
        <w:rPr>
          <w:rStyle w:val="Odkaznakoment"/>
        </w:rPr>
        <w:commentReference w:id="161"/>
      </w:r>
      <w:r w:rsidRPr="00091F7B">
        <w:rPr>
          <w:rFonts w:asciiTheme="minorHAnsi" w:hAnsiTheme="minorHAnsi" w:cs="Times New Roman"/>
          <w:sz w:val="28"/>
          <w:szCs w:val="28"/>
          <w:rPrChange w:id="163" w:author="Martin Urbanec" w:date="2015-01-19T17:17:00Z">
            <w:rPr>
              <w:rFonts w:ascii="Lucida Calligraphy" w:hAnsi="Lucida Calligraphy" w:cs="Times New Roman"/>
              <w:sz w:val="28"/>
              <w:szCs w:val="28"/>
            </w:rPr>
          </w:rPrChange>
        </w:rPr>
        <w:t xml:space="preserve">. </w:t>
      </w:r>
      <w:r w:rsidR="00D812FB" w:rsidRPr="00091F7B">
        <w:rPr>
          <w:rFonts w:asciiTheme="minorHAnsi" w:hAnsiTheme="minorHAnsi" w:cs="Times New Roman"/>
          <w:sz w:val="28"/>
          <w:szCs w:val="28"/>
          <w:rPrChange w:id="164" w:author="Martin Urbanec" w:date="2015-01-19T17:17:00Z">
            <w:rPr>
              <w:rFonts w:ascii="Lucida Calligraphy" w:hAnsi="Lucida Calligraphy" w:cs="Times New Roman"/>
              <w:sz w:val="28"/>
              <w:szCs w:val="28"/>
            </w:rPr>
          </w:rPrChange>
        </w:rPr>
        <w:t xml:space="preserve"> </w:t>
      </w:r>
    </w:p>
    <w:p w14:paraId="6F8FCA58" w14:textId="77777777" w:rsidR="006B7C8E" w:rsidRPr="00091F7B" w:rsidRDefault="00D812FB" w:rsidP="006B7C8E">
      <w:pPr>
        <w:rPr>
          <w:rFonts w:asciiTheme="minorHAnsi" w:hAnsiTheme="minorHAnsi" w:cs="Times New Roman"/>
          <w:sz w:val="28"/>
          <w:szCs w:val="28"/>
          <w:rPrChange w:id="165" w:author="Martin Urbanec" w:date="2015-01-19T17:17:00Z">
            <w:rPr>
              <w:rFonts w:ascii="Lucida Calligraphy" w:hAnsi="Lucida Calligraphy" w:cs="Times New Roman"/>
              <w:sz w:val="28"/>
              <w:szCs w:val="28"/>
            </w:rPr>
          </w:rPrChange>
        </w:rPr>
      </w:pPr>
      <w:r w:rsidRPr="00091F7B">
        <w:rPr>
          <w:rFonts w:asciiTheme="minorHAnsi" w:hAnsiTheme="minorHAnsi" w:cs="Times New Roman"/>
          <w:sz w:val="28"/>
          <w:szCs w:val="28"/>
          <w:rPrChange w:id="166" w:author="Martin Urbanec" w:date="2015-01-19T17:17:00Z">
            <w:rPr>
              <w:rFonts w:ascii="Lucida Calligraphy" w:hAnsi="Lucida Calligraphy" w:cs="Times New Roman"/>
              <w:sz w:val="28"/>
              <w:szCs w:val="28"/>
            </w:rPr>
          </w:rPrChange>
        </w:rPr>
        <w:t xml:space="preserve">Přesně rok po této dovolené se narodil můj bratranec. Dali </w:t>
      </w:r>
      <w:bookmarkStart w:id="167" w:name="_GoBack"/>
      <w:bookmarkEnd w:id="167"/>
      <w:r w:rsidRPr="00091F7B">
        <w:rPr>
          <w:rFonts w:asciiTheme="minorHAnsi" w:hAnsiTheme="minorHAnsi" w:cs="Times New Roman"/>
          <w:sz w:val="28"/>
          <w:szCs w:val="28"/>
          <w:rPrChange w:id="168" w:author="Martin Urbanec" w:date="2015-01-19T17:17:00Z">
            <w:rPr>
              <w:rFonts w:ascii="Lucida Calligraphy" w:hAnsi="Lucida Calligraphy" w:cs="Times New Roman"/>
              <w:sz w:val="28"/>
              <w:szCs w:val="28"/>
            </w:rPr>
          </w:rPrChange>
        </w:rPr>
        <w:t>mu jméno Matěj. Dnes mu je už dvanáct let a chce jít na sportovní gymnázium.</w:t>
      </w:r>
      <w:r w:rsidR="004F22F8" w:rsidRPr="00091F7B">
        <w:rPr>
          <w:rFonts w:asciiTheme="minorHAnsi" w:hAnsiTheme="minorHAnsi" w:cs="Times New Roman"/>
          <w:sz w:val="28"/>
          <w:szCs w:val="28"/>
          <w:rPrChange w:id="169" w:author="Martin Urbanec" w:date="2015-01-19T17:17:00Z">
            <w:rPr>
              <w:rFonts w:ascii="Lucida Calligraphy" w:hAnsi="Lucida Calligraphy" w:cs="Times New Roman"/>
              <w:sz w:val="28"/>
              <w:szCs w:val="28"/>
            </w:rPr>
          </w:rPrChange>
        </w:rPr>
        <w:t xml:space="preserve"> A dozvěděla jsem se od něj, že k němu do třídy chodí taky kluk s AS, ale Matěj neví o mně, že </w:t>
      </w:r>
      <w:commentRangeStart w:id="170"/>
      <w:r w:rsidR="004F22F8" w:rsidRPr="00091F7B">
        <w:rPr>
          <w:rFonts w:asciiTheme="minorHAnsi" w:hAnsiTheme="minorHAnsi" w:cs="Times New Roman"/>
          <w:sz w:val="28"/>
          <w:szCs w:val="28"/>
          <w:rPrChange w:id="171" w:author="Martin Urbanec" w:date="2015-01-19T17:17:00Z">
            <w:rPr>
              <w:rFonts w:ascii="Lucida Calligraphy" w:hAnsi="Lucida Calligraphy" w:cs="Times New Roman"/>
              <w:sz w:val="28"/>
              <w:szCs w:val="28"/>
            </w:rPr>
          </w:rPrChange>
        </w:rPr>
        <w:t xml:space="preserve">to </w:t>
      </w:r>
      <w:commentRangeEnd w:id="170"/>
      <w:r w:rsidR="00091F7B">
        <w:rPr>
          <w:rStyle w:val="Odkaznakoment"/>
        </w:rPr>
        <w:commentReference w:id="170"/>
      </w:r>
      <w:r w:rsidR="004F22F8" w:rsidRPr="00091F7B">
        <w:rPr>
          <w:rFonts w:asciiTheme="minorHAnsi" w:hAnsiTheme="minorHAnsi" w:cs="Times New Roman"/>
          <w:sz w:val="28"/>
          <w:szCs w:val="28"/>
          <w:rPrChange w:id="172" w:author="Martin Urbanec" w:date="2015-01-19T17:17:00Z">
            <w:rPr>
              <w:rFonts w:ascii="Lucida Calligraphy" w:hAnsi="Lucida Calligraphy" w:cs="Times New Roman"/>
              <w:sz w:val="28"/>
              <w:szCs w:val="28"/>
            </w:rPr>
          </w:rPrChange>
        </w:rPr>
        <w:t>mám.</w:t>
      </w:r>
    </w:p>
    <w:sectPr w:rsidR="006B7C8E" w:rsidRPr="00091F7B" w:rsidSect="006E1C6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0" w:author="Martin Urbanec" w:date="2015-01-19T17:23:00Z" w:initials="MU">
    <w:p w14:paraId="30422F13" w14:textId="77777777" w:rsidR="00091F7B" w:rsidRDefault="00091F7B">
      <w:pPr>
        <w:pStyle w:val="Textkomente"/>
      </w:pPr>
      <w:r>
        <w:rPr>
          <w:rStyle w:val="Odkaznakoment"/>
        </w:rPr>
        <w:annotationRef/>
      </w:r>
      <w:r>
        <w:t xml:space="preserve">Jak tam bylo ale, tak jsem si myslel, že se stalo něco hrozného. Takhle to vypadá lépe. Ale evokuje negativní zkušenost. </w:t>
      </w:r>
    </w:p>
  </w:comment>
  <w:comment w:id="46" w:author="Martin Urbanec" w:date="2015-01-19T17:22:00Z" w:initials="MU">
    <w:p w14:paraId="7614AE10" w14:textId="77777777" w:rsidR="00091F7B" w:rsidRDefault="00091F7B">
      <w:pPr>
        <w:pStyle w:val="Textkomente"/>
      </w:pPr>
      <w:r>
        <w:rPr>
          <w:rStyle w:val="Odkaznakoment"/>
        </w:rPr>
        <w:annotationRef/>
      </w:r>
      <w:r>
        <w:t>Co to znamená zahrnovat někoho do pesimistických věcí?</w:t>
      </w:r>
    </w:p>
  </w:comment>
  <w:comment w:id="142" w:author="Martin Urbanec" w:date="2015-01-19T17:24:00Z" w:initials="MU">
    <w:p w14:paraId="12668491" w14:textId="77777777" w:rsidR="00091F7B" w:rsidRDefault="00091F7B">
      <w:pPr>
        <w:pStyle w:val="Textkomente"/>
      </w:pPr>
      <w:r>
        <w:rPr>
          <w:rStyle w:val="Odkaznakoment"/>
        </w:rPr>
        <w:annotationRef/>
      </w:r>
      <w:r>
        <w:t>Pravděpodobně tady chybělo a, tak jsem ho doplnil</w:t>
      </w:r>
    </w:p>
  </w:comment>
  <w:comment w:id="161" w:author="Martin Urbanec" w:date="2015-01-19T17:25:00Z" w:initials="MU">
    <w:p w14:paraId="01F85FC2" w14:textId="77777777" w:rsidR="00091F7B" w:rsidRDefault="00091F7B">
      <w:pPr>
        <w:pStyle w:val="Textkomente"/>
      </w:pPr>
      <w:r>
        <w:rPr>
          <w:rStyle w:val="Odkaznakoment"/>
        </w:rPr>
        <w:annotationRef/>
      </w:r>
      <w:r>
        <w:t xml:space="preserve">Kousek zpátky mluvíš o Chorvatsku. Někdo, kdo nemá zeměpisné znalosti (jako například já) si může myslet, že to byla dovolená buď v Chorvatsku, nebo na Istrii.  </w:t>
      </w:r>
    </w:p>
  </w:comment>
  <w:comment w:id="170" w:author="Martin Urbanec" w:date="2015-01-19T17:20:00Z" w:initials="MU">
    <w:p w14:paraId="307E47FB" w14:textId="77777777" w:rsidR="00091F7B" w:rsidRDefault="00091F7B">
      <w:pPr>
        <w:pStyle w:val="Textkomente"/>
      </w:pPr>
      <w:r>
        <w:rPr>
          <w:rStyle w:val="Odkaznakoment"/>
        </w:rPr>
        <w:annotationRef/>
      </w:r>
      <w:r>
        <w:t xml:space="preserve">To. Co je to? </w:t>
      </w:r>
    </w:p>
    <w:p w14:paraId="779C2BFE" w14:textId="77777777" w:rsidR="00091F7B" w:rsidRDefault="00091F7B">
      <w:pPr>
        <w:pStyle w:val="Textkomente"/>
      </w:pPr>
    </w:p>
    <w:p w14:paraId="3D50AEE0" w14:textId="77777777" w:rsidR="00091F7B" w:rsidRDefault="00091F7B">
      <w:pPr>
        <w:pStyle w:val="Textkomente"/>
      </w:pPr>
      <w:r>
        <w:t xml:space="preserve">Poznámka: Já vím, co to to je. Je to Aspergerův syndrom, ale čtenáři by to tušit nemuseli.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422F13" w15:done="0"/>
  <w15:commentEx w15:paraId="7614AE10" w15:done="0"/>
  <w15:commentEx w15:paraId="12668491" w15:done="0"/>
  <w15:commentEx w15:paraId="01F85FC2" w15:done="0"/>
  <w15:commentEx w15:paraId="3D50AEE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07ECE"/>
    <w:multiLevelType w:val="hybridMultilevel"/>
    <w:tmpl w:val="EB20B09E"/>
    <w:lvl w:ilvl="0" w:tplc="0AB66778">
      <w:start w:val="1"/>
      <w:numFmt w:val="decimal"/>
      <w:lvlText w:val="%1."/>
      <w:lvlJc w:val="left"/>
      <w:pPr>
        <w:ind w:left="2025" w:hanging="360"/>
      </w:pPr>
      <w:rPr>
        <w:rFonts w:hint="default"/>
      </w:rPr>
    </w:lvl>
    <w:lvl w:ilvl="1" w:tplc="04050019" w:tentative="1">
      <w:start w:val="1"/>
      <w:numFmt w:val="lowerLetter"/>
      <w:lvlText w:val="%2."/>
      <w:lvlJc w:val="left"/>
      <w:pPr>
        <w:ind w:left="2745" w:hanging="360"/>
      </w:pPr>
    </w:lvl>
    <w:lvl w:ilvl="2" w:tplc="0405001B" w:tentative="1">
      <w:start w:val="1"/>
      <w:numFmt w:val="lowerRoman"/>
      <w:lvlText w:val="%3."/>
      <w:lvlJc w:val="right"/>
      <w:pPr>
        <w:ind w:left="3465" w:hanging="180"/>
      </w:pPr>
    </w:lvl>
    <w:lvl w:ilvl="3" w:tplc="0405000F" w:tentative="1">
      <w:start w:val="1"/>
      <w:numFmt w:val="decimal"/>
      <w:lvlText w:val="%4."/>
      <w:lvlJc w:val="left"/>
      <w:pPr>
        <w:ind w:left="4185" w:hanging="360"/>
      </w:pPr>
    </w:lvl>
    <w:lvl w:ilvl="4" w:tplc="04050019" w:tentative="1">
      <w:start w:val="1"/>
      <w:numFmt w:val="lowerLetter"/>
      <w:lvlText w:val="%5."/>
      <w:lvlJc w:val="left"/>
      <w:pPr>
        <w:ind w:left="4905" w:hanging="360"/>
      </w:pPr>
    </w:lvl>
    <w:lvl w:ilvl="5" w:tplc="0405001B" w:tentative="1">
      <w:start w:val="1"/>
      <w:numFmt w:val="lowerRoman"/>
      <w:lvlText w:val="%6."/>
      <w:lvlJc w:val="right"/>
      <w:pPr>
        <w:ind w:left="5625" w:hanging="180"/>
      </w:pPr>
    </w:lvl>
    <w:lvl w:ilvl="6" w:tplc="0405000F" w:tentative="1">
      <w:start w:val="1"/>
      <w:numFmt w:val="decimal"/>
      <w:lvlText w:val="%7."/>
      <w:lvlJc w:val="left"/>
      <w:pPr>
        <w:ind w:left="6345" w:hanging="360"/>
      </w:pPr>
    </w:lvl>
    <w:lvl w:ilvl="7" w:tplc="04050019" w:tentative="1">
      <w:start w:val="1"/>
      <w:numFmt w:val="lowerLetter"/>
      <w:lvlText w:val="%8."/>
      <w:lvlJc w:val="left"/>
      <w:pPr>
        <w:ind w:left="7065" w:hanging="360"/>
      </w:pPr>
    </w:lvl>
    <w:lvl w:ilvl="8" w:tplc="0405001B" w:tentative="1">
      <w:start w:val="1"/>
      <w:numFmt w:val="lowerRoman"/>
      <w:lvlText w:val="%9."/>
      <w:lvlJc w:val="right"/>
      <w:pPr>
        <w:ind w:left="7785" w:hanging="180"/>
      </w:pPr>
    </w:lvl>
  </w:abstractNum>
  <w:abstractNum w:abstractNumId="1">
    <w:nsid w:val="191D3093"/>
    <w:multiLevelType w:val="hybridMultilevel"/>
    <w:tmpl w:val="61961B6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25C82BDF"/>
    <w:multiLevelType w:val="hybridMultilevel"/>
    <w:tmpl w:val="10E0BE12"/>
    <w:lvl w:ilvl="0" w:tplc="206A0DCE">
      <w:start w:val="1"/>
      <w:numFmt w:val="decimal"/>
      <w:lvlText w:val="%1."/>
      <w:lvlJc w:val="left"/>
      <w:pPr>
        <w:ind w:left="4050" w:hanging="360"/>
      </w:pPr>
      <w:rPr>
        <w:rFonts w:hint="default"/>
      </w:rPr>
    </w:lvl>
    <w:lvl w:ilvl="1" w:tplc="04050019" w:tentative="1">
      <w:start w:val="1"/>
      <w:numFmt w:val="lowerLetter"/>
      <w:lvlText w:val="%2."/>
      <w:lvlJc w:val="left"/>
      <w:pPr>
        <w:ind w:left="4770" w:hanging="360"/>
      </w:pPr>
    </w:lvl>
    <w:lvl w:ilvl="2" w:tplc="0405001B" w:tentative="1">
      <w:start w:val="1"/>
      <w:numFmt w:val="lowerRoman"/>
      <w:lvlText w:val="%3."/>
      <w:lvlJc w:val="right"/>
      <w:pPr>
        <w:ind w:left="5490" w:hanging="180"/>
      </w:pPr>
    </w:lvl>
    <w:lvl w:ilvl="3" w:tplc="0405000F" w:tentative="1">
      <w:start w:val="1"/>
      <w:numFmt w:val="decimal"/>
      <w:lvlText w:val="%4."/>
      <w:lvlJc w:val="left"/>
      <w:pPr>
        <w:ind w:left="6210" w:hanging="360"/>
      </w:pPr>
    </w:lvl>
    <w:lvl w:ilvl="4" w:tplc="04050019" w:tentative="1">
      <w:start w:val="1"/>
      <w:numFmt w:val="lowerLetter"/>
      <w:lvlText w:val="%5."/>
      <w:lvlJc w:val="left"/>
      <w:pPr>
        <w:ind w:left="6930" w:hanging="360"/>
      </w:pPr>
    </w:lvl>
    <w:lvl w:ilvl="5" w:tplc="0405001B" w:tentative="1">
      <w:start w:val="1"/>
      <w:numFmt w:val="lowerRoman"/>
      <w:lvlText w:val="%6."/>
      <w:lvlJc w:val="right"/>
      <w:pPr>
        <w:ind w:left="7650" w:hanging="180"/>
      </w:pPr>
    </w:lvl>
    <w:lvl w:ilvl="6" w:tplc="0405000F" w:tentative="1">
      <w:start w:val="1"/>
      <w:numFmt w:val="decimal"/>
      <w:lvlText w:val="%7."/>
      <w:lvlJc w:val="left"/>
      <w:pPr>
        <w:ind w:left="8370" w:hanging="360"/>
      </w:pPr>
    </w:lvl>
    <w:lvl w:ilvl="7" w:tplc="04050019" w:tentative="1">
      <w:start w:val="1"/>
      <w:numFmt w:val="lowerLetter"/>
      <w:lvlText w:val="%8."/>
      <w:lvlJc w:val="left"/>
      <w:pPr>
        <w:ind w:left="9090" w:hanging="360"/>
      </w:pPr>
    </w:lvl>
    <w:lvl w:ilvl="8" w:tplc="0405001B" w:tentative="1">
      <w:start w:val="1"/>
      <w:numFmt w:val="lowerRoman"/>
      <w:lvlText w:val="%9."/>
      <w:lvlJc w:val="right"/>
      <w:pPr>
        <w:ind w:left="981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tin Urbanec">
    <w15:presenceInfo w15:providerId="Windows Live" w15:userId="01d70e7fe3a6a1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B0F"/>
    <w:rsid w:val="0007675A"/>
    <w:rsid w:val="00091F7B"/>
    <w:rsid w:val="000C45B7"/>
    <w:rsid w:val="000F4CD7"/>
    <w:rsid w:val="00303024"/>
    <w:rsid w:val="00355368"/>
    <w:rsid w:val="003D37DE"/>
    <w:rsid w:val="00412E8C"/>
    <w:rsid w:val="004F22F8"/>
    <w:rsid w:val="005F175C"/>
    <w:rsid w:val="00647261"/>
    <w:rsid w:val="0065430E"/>
    <w:rsid w:val="0067406D"/>
    <w:rsid w:val="006B7C8E"/>
    <w:rsid w:val="006E1C61"/>
    <w:rsid w:val="00767F98"/>
    <w:rsid w:val="007C1053"/>
    <w:rsid w:val="008220F5"/>
    <w:rsid w:val="00827D3A"/>
    <w:rsid w:val="008D1667"/>
    <w:rsid w:val="00A46316"/>
    <w:rsid w:val="00AB4A96"/>
    <w:rsid w:val="00B3745C"/>
    <w:rsid w:val="00B45DCE"/>
    <w:rsid w:val="00BC2464"/>
    <w:rsid w:val="00BF7B0F"/>
    <w:rsid w:val="00CD1ECC"/>
    <w:rsid w:val="00D812FB"/>
    <w:rsid w:val="00DA1B38"/>
    <w:rsid w:val="00DC1A01"/>
    <w:rsid w:val="00ED16F4"/>
    <w:rsid w:val="00EE3B5B"/>
    <w:rsid w:val="00EE3C97"/>
    <w:rsid w:val="00F93A1D"/>
    <w:rsid w:val="00F94178"/>
    <w:rsid w:val="00FE54E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E140"/>
  <w15:docId w15:val="{B092F0F6-F0E6-40D5-88BF-87D1B4987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Theme="minorHAnsi" w:hAnsi="Courier New" w:cs="Courier New"/>
        <w:color w:val="000000" w:themeColor="text1"/>
        <w:sz w:val="24"/>
        <w:szCs w:val="24"/>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6E1C61"/>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0C45B7"/>
    <w:pPr>
      <w:ind w:left="720"/>
      <w:contextualSpacing/>
    </w:pPr>
  </w:style>
  <w:style w:type="paragraph" w:styleId="Textbubliny">
    <w:name w:val="Balloon Text"/>
    <w:basedOn w:val="Normln"/>
    <w:link w:val="TextbublinyChar"/>
    <w:uiPriority w:val="99"/>
    <w:semiHidden/>
    <w:unhideWhenUsed/>
    <w:rsid w:val="00091F7B"/>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091F7B"/>
    <w:rPr>
      <w:rFonts w:ascii="Segoe UI" w:hAnsi="Segoe UI" w:cs="Segoe UI"/>
      <w:sz w:val="18"/>
      <w:szCs w:val="18"/>
    </w:rPr>
  </w:style>
  <w:style w:type="character" w:styleId="Odkaznakoment">
    <w:name w:val="annotation reference"/>
    <w:basedOn w:val="Standardnpsmoodstavce"/>
    <w:uiPriority w:val="99"/>
    <w:semiHidden/>
    <w:unhideWhenUsed/>
    <w:rsid w:val="00091F7B"/>
    <w:rPr>
      <w:sz w:val="16"/>
      <w:szCs w:val="16"/>
    </w:rPr>
  </w:style>
  <w:style w:type="paragraph" w:styleId="Textkomente">
    <w:name w:val="annotation text"/>
    <w:basedOn w:val="Normln"/>
    <w:link w:val="TextkomenteChar"/>
    <w:uiPriority w:val="99"/>
    <w:semiHidden/>
    <w:unhideWhenUsed/>
    <w:rsid w:val="00091F7B"/>
    <w:pPr>
      <w:spacing w:line="240" w:lineRule="auto"/>
    </w:pPr>
    <w:rPr>
      <w:sz w:val="20"/>
      <w:szCs w:val="20"/>
    </w:rPr>
  </w:style>
  <w:style w:type="character" w:customStyle="1" w:styleId="TextkomenteChar">
    <w:name w:val="Text komentáře Char"/>
    <w:basedOn w:val="Standardnpsmoodstavce"/>
    <w:link w:val="Textkomente"/>
    <w:uiPriority w:val="99"/>
    <w:semiHidden/>
    <w:rsid w:val="00091F7B"/>
    <w:rPr>
      <w:sz w:val="20"/>
      <w:szCs w:val="20"/>
    </w:rPr>
  </w:style>
  <w:style w:type="paragraph" w:styleId="Pedmtkomente">
    <w:name w:val="annotation subject"/>
    <w:basedOn w:val="Textkomente"/>
    <w:next w:val="Textkomente"/>
    <w:link w:val="PedmtkomenteChar"/>
    <w:uiPriority w:val="99"/>
    <w:semiHidden/>
    <w:unhideWhenUsed/>
    <w:rsid w:val="00091F7B"/>
    <w:rPr>
      <w:b/>
      <w:bCs/>
    </w:rPr>
  </w:style>
  <w:style w:type="character" w:customStyle="1" w:styleId="PedmtkomenteChar">
    <w:name w:val="Předmět komentáře Char"/>
    <w:basedOn w:val="TextkomenteChar"/>
    <w:link w:val="Pedmtkomente"/>
    <w:uiPriority w:val="99"/>
    <w:semiHidden/>
    <w:rsid w:val="00091F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0B2FEE-C9EB-407E-8A0D-BE14676D4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883</Words>
  <Characters>5211</Characters>
  <Application>Microsoft Office Word</Application>
  <DocSecurity>0</DocSecurity>
  <Lines>43</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uzivatel</dc:creator>
  <cp:lastModifiedBy>Martin Urbanec</cp:lastModifiedBy>
  <cp:revision>2</cp:revision>
  <dcterms:created xsi:type="dcterms:W3CDTF">2015-01-19T16:27:00Z</dcterms:created>
  <dcterms:modified xsi:type="dcterms:W3CDTF">2015-01-19T16:27:00Z</dcterms:modified>
</cp:coreProperties>
</file>